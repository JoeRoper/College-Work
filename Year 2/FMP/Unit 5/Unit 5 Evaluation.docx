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887430"/>
        <w:docPartObj>
          <w:docPartGallery w:val="Cover Pages"/>
          <w:docPartUnique/>
        </w:docPartObj>
      </w:sdtPr>
      <w:sdtEndPr/>
      <w:sdtContent>
        <w:p w:rsidR="00243C24" w:rsidRDefault="006355C4">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d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b2b2b2 [3205]" stroked="f" strokeweight="1pt">
                  <v:textbox style="mso-next-textbox:#Rectangle 121" inset="36pt,14.4pt,36pt,36pt">
                    <w:txbxContent>
                      <w:sdt>
                        <w:sdtPr>
                          <w:rPr>
                            <w:color w:val="FFFFFF" w:themeColor="background1"/>
                            <w:sz w:val="32"/>
                            <w:szCs w:val="32"/>
                          </w:rPr>
                          <w:alias w:val="Author"/>
                          <w:tag w:val=""/>
                          <w:id w:val="344394449"/>
                          <w:dataBinding w:prefixMappings="xmlns:ns0='http://purl.org/dc/elements/1.1/' xmlns:ns1='http://schemas.openxmlformats.org/package/2006/metadata/core-properties' " w:xpath="/ns1:coreProperties[1]/ns0:creator[1]" w:storeItemID="{6C3C8BC8-F283-45AE-878A-BAB7291924A1}"/>
                          <w:text/>
                        </w:sdtPr>
                        <w:sdtEndPr/>
                        <w:sdtContent>
                          <w:p w:rsidR="00A40F70" w:rsidRDefault="00680973">
                            <w:pPr>
                              <w:pStyle w:val="NoSpacing"/>
                              <w:rPr>
                                <w:color w:val="FFFFFF" w:themeColor="background1"/>
                                <w:sz w:val="32"/>
                                <w:szCs w:val="32"/>
                              </w:rPr>
                            </w:pPr>
                            <w:r>
                              <w:rPr>
                                <w:color w:val="FFFFFF" w:themeColor="background1"/>
                                <w:sz w:val="32"/>
                                <w:szCs w:val="32"/>
                                <w:lang w:val="en-GB"/>
                              </w:rPr>
                              <w:t>J</w:t>
                            </w:r>
                            <w:r w:rsidR="00A40F70">
                              <w:rPr>
                                <w:color w:val="FFFFFF" w:themeColor="background1"/>
                                <w:sz w:val="32"/>
                                <w:szCs w:val="32"/>
                                <w:lang w:val="en-GB"/>
                              </w:rPr>
                              <w:t xml:space="preserve">oseph </w:t>
                            </w:r>
                            <w:r>
                              <w:rPr>
                                <w:color w:val="FFFFFF" w:themeColor="background1"/>
                                <w:sz w:val="32"/>
                                <w:szCs w:val="32"/>
                                <w:lang w:val="en-GB"/>
                              </w:rPr>
                              <w:t>R</w:t>
                            </w:r>
                            <w:r w:rsidR="00A40F70">
                              <w:rPr>
                                <w:color w:val="FFFFFF" w:themeColor="background1"/>
                                <w:sz w:val="32"/>
                                <w:szCs w:val="32"/>
                                <w:lang w:val="en-GB"/>
                              </w:rPr>
                              <w:t>oper</w:t>
                            </w:r>
                          </w:p>
                        </w:sdtContent>
                      </w:sdt>
                      <w:p w:rsidR="00A40F70" w:rsidRDefault="006355C4">
                        <w:pPr>
                          <w:pStyle w:val="NoSpacing"/>
                          <w:rPr>
                            <w:caps/>
                            <w:color w:val="FFFFFF" w:themeColor="background1"/>
                          </w:rPr>
                        </w:pPr>
                        <w:sdt>
                          <w:sdtPr>
                            <w:rPr>
                              <w:caps/>
                              <w:color w:val="FFFFFF" w:themeColor="background1"/>
                            </w:rPr>
                            <w:alias w:val="Company"/>
                            <w:tag w:val=""/>
                            <w:id w:val="344394450"/>
                            <w:dataBinding w:prefixMappings="xmlns:ns0='http://schemas.openxmlformats.org/officeDocument/2006/extended-properties' " w:xpath="/ns0:Properties[1]/ns0:Company[1]" w:storeItemID="{6668398D-A668-4E3E-A5EB-62B293D839F1}"/>
                            <w:text/>
                          </w:sdtPr>
                          <w:sdtEndPr/>
                          <w:sdtContent>
                            <w:r w:rsidR="00A40F70">
                              <w:rPr>
                                <w:caps/>
                                <w:color w:val="FFFFFF" w:themeColor="background1"/>
                                <w:lang w:val="en-GB"/>
                              </w:rPr>
                              <w:t>Salford City College</w:t>
                            </w:r>
                          </w:sdtContent>
                        </w:sdt>
                        <w:r w:rsidR="00A40F70">
                          <w:rPr>
                            <w:caps/>
                            <w:color w:val="FFFFFF" w:themeColor="background1"/>
                          </w:rPr>
                          <w:t xml:space="preserve"> | </w:t>
                        </w:r>
                        <w:sdt>
                          <w:sdtPr>
                            <w:rPr>
                              <w:caps/>
                              <w:color w:val="FFFFFF" w:themeColor="background1"/>
                            </w:rPr>
                            <w:alias w:val="Address"/>
                            <w:tag w:val=""/>
                            <w:id w:val="344394451"/>
                            <w:showingPlcHdr/>
                            <w:dataBinding w:prefixMappings="xmlns:ns0='http://schemas.microsoft.com/office/2006/coverPageProps' " w:xpath="/ns0:CoverPageProperties[1]/ns0:CompanyAddress[1]" w:storeItemID="{55AF091B-3C7A-41E3-B477-F2FDAA23CFDA}"/>
                            <w:text/>
                          </w:sdtPr>
                          <w:sdtEndPr/>
                          <w:sdtContent>
                            <w:r w:rsidR="00A40F70">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Text Box 122" inset="36pt,36pt,36pt,36pt">
                    <w:txbxContent>
                      <w:sdt>
                        <w:sdtPr>
                          <w:rPr>
                            <w:rFonts w:asciiTheme="majorHAnsi" w:eastAsiaTheme="majorEastAsia" w:hAnsiTheme="majorHAnsi" w:cstheme="majorBidi"/>
                            <w:color w:val="595959" w:themeColor="text1" w:themeTint="A6"/>
                            <w:sz w:val="108"/>
                            <w:szCs w:val="108"/>
                          </w:rPr>
                          <w:alias w:val="Title"/>
                          <w:tag w:val=""/>
                          <w:id w:val="344394452"/>
                          <w:dataBinding w:prefixMappings="xmlns:ns0='http://purl.org/dc/elements/1.1/' xmlns:ns1='http://schemas.openxmlformats.org/package/2006/metadata/core-properties' " w:xpath="/ns1:coreProperties[1]/ns0:title[1]" w:storeItemID="{6C3C8BC8-F283-45AE-878A-BAB7291924A1}"/>
                          <w:text/>
                        </w:sdtPr>
                        <w:sdtEndPr/>
                        <w:sdtContent>
                          <w:p w:rsidR="00A40F70" w:rsidRDefault="00A40F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BTEC National 90 Credit Diploma in Creative Media Production</w:t>
                            </w:r>
                          </w:p>
                        </w:sdtContent>
                      </w:sdt>
                      <w:sdt>
                        <w:sdtPr>
                          <w:rPr>
                            <w:caps/>
                            <w:color w:val="000000" w:themeColor="text2"/>
                            <w:sz w:val="36"/>
                            <w:szCs w:val="36"/>
                          </w:rPr>
                          <w:alias w:val="Subtitle"/>
                          <w:tag w:val=""/>
                          <w:id w:val="344394453"/>
                          <w:dataBinding w:prefixMappings="xmlns:ns0='http://purl.org/dc/elements/1.1/' xmlns:ns1='http://schemas.openxmlformats.org/package/2006/metadata/core-properties' " w:xpath="/ns1:coreProperties[1]/ns0:subject[1]" w:storeItemID="{6C3C8BC8-F283-45AE-878A-BAB7291924A1}"/>
                          <w:text/>
                        </w:sdtPr>
                        <w:sdtEndPr/>
                        <w:sdtContent>
                          <w:p w:rsidR="00A40F70" w:rsidRDefault="00A40F70">
                            <w:pPr>
                              <w:pStyle w:val="NoSpacing"/>
                              <w:spacing w:before="240"/>
                              <w:rPr>
                                <w:caps/>
                                <w:color w:val="000000" w:themeColor="text2"/>
                                <w:sz w:val="36"/>
                                <w:szCs w:val="36"/>
                              </w:rPr>
                            </w:pPr>
                            <w:r>
                              <w:rPr>
                                <w:caps/>
                                <w:color w:val="000000" w:themeColor="text2"/>
                                <w:sz w:val="36"/>
                                <w:szCs w:val="36"/>
                              </w:rPr>
                              <w:t xml:space="preserve">Unit </w:t>
                            </w:r>
                            <w:r w:rsidR="000B0F77">
                              <w:rPr>
                                <w:caps/>
                                <w:color w:val="000000" w:themeColor="text2"/>
                                <w:sz w:val="36"/>
                                <w:szCs w:val="36"/>
                              </w:rPr>
                              <w:t>5</w:t>
                            </w:r>
                            <w:r>
                              <w:rPr>
                                <w:caps/>
                                <w:color w:val="000000" w:themeColor="text2"/>
                                <w:sz w:val="36"/>
                                <w:szCs w:val="36"/>
                              </w:rPr>
                              <w:t xml:space="preserve">: </w:t>
                            </w:r>
                            <w:r w:rsidR="000B0F77">
                              <w:rPr>
                                <w:caps/>
                                <w:color w:val="000000" w:themeColor="text2"/>
                                <w:sz w:val="36"/>
                                <w:szCs w:val="36"/>
                              </w:rPr>
                              <w:t>Project Reflection</w:t>
                            </w:r>
                          </w:p>
                        </w:sdtContent>
                      </w:sdt>
                    </w:txbxContent>
                  </v:textbox>
                </v:shape>
                <w10:wrap anchorx="page" anchory="page"/>
              </v:group>
            </w:pict>
          </w:r>
        </w:p>
        <w:p w:rsidR="00243C24" w:rsidRDefault="00243C24">
          <w:r>
            <w:br w:type="page"/>
          </w:r>
        </w:p>
        <w:p w:rsidR="008446B4" w:rsidRPr="00745EB3" w:rsidRDefault="00745EB3" w:rsidP="004041E1">
          <w:pPr>
            <w:pStyle w:val="Title"/>
            <w:rPr>
              <w:sz w:val="52"/>
            </w:rPr>
          </w:pPr>
          <w:r w:rsidRPr="00745EB3">
            <w:rPr>
              <w:sz w:val="52"/>
            </w:rPr>
            <w:lastRenderedPageBreak/>
            <w:t xml:space="preserve">Unit </w:t>
          </w:r>
          <w:r w:rsidR="000B0F77">
            <w:rPr>
              <w:sz w:val="52"/>
            </w:rPr>
            <w:t>5 – Project Reflection</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 xml:space="preserve">While carrying out this project I have become more proficient in team management by having everyone in the team share all the project documents with each other so that I could see what my teammates were working on at the time and provide help. This was also useful because I could look at the work and see if anyone had not completed the task given to them and then I would follow them up on it and have them finish the work. I developed my team working skills as well by having to cooperate with my team on ideas about the podcast and often let go of some of the ideas I had as my team members disagreed with the proposal. I have also developed my conversation skills which were key to the podcast as we would have to hold up a conversation for a long period of time. I also learnt about recording software and how to record a podcast in a professional studio using expensive microphones and an audio mixer. During the project the area I contributed most in was the documentation as I was the team manager, however, I also played a key part in the actual filming of the podcast as I helped everyone choose the topic to discuss on the podcast and elaborated on that topic during the recording. Other things I did to contribute to the podcast was personally film the intro and outro to the video while James my teammate edited it. I also came up with the name of the podcast and mascot and provided creative input to the development of the mascot design. </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Within the project, I acted as a team leader and spoke with each member to see what part of the project they wanted to do and assigned them that task, for example, James my teammate was very keen on editing the podcast so I allowed him to do that. However, I also had to split up the tasks that weren't very popular between the group and have each member work on some of the documentation, for example, Cameron made the Kanban and James made the questionnaire while I did the write up about our target audience demographics and psychographics etc.</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noProof/>
              <w:color w:val="000000"/>
              <w:lang w:eastAsia="en-GB"/>
            </w:rPr>
            <w:lastRenderedPageBreak/>
            <w:drawing>
              <wp:inline distT="0" distB="0" distL="0" distR="0">
                <wp:extent cx="4468495" cy="5589905"/>
                <wp:effectExtent l="0" t="0" r="0" b="0"/>
                <wp:docPr id="3" name="Picture 3" descr="https://lh4.googleusercontent.com/M02G8p9x_jlvAEXLl3sWEvZPqGfkd-UMwE4XKNtrNQg1o1lhCWA4tH-mkifSOYknruYCGaDVB8s0CK21fpSBuegHx5W3MoNKpmkf0E4vz-FiQsbpivzd1B72wn4SLSAhi0D3E2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2G8p9x_jlvAEXLl3sWEvZPqGfkd-UMwE4XKNtrNQg1o1lhCWA4tH-mkifSOYknruYCGaDVB8s0CK21fpSBuegHx5W3MoNKpmkf0E4vz-FiQsbpivzd1B72wn4SLSAhi0D3E2Z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495" cy="5589905"/>
                        </a:xfrm>
                        <a:prstGeom prst="rect">
                          <a:avLst/>
                        </a:prstGeom>
                        <a:noFill/>
                        <a:ln>
                          <a:noFill/>
                        </a:ln>
                      </pic:spPr>
                    </pic:pic>
                  </a:graphicData>
                </a:graphic>
              </wp:inline>
            </w:drawing>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noProof/>
              <w:color w:val="000000"/>
              <w:lang w:eastAsia="en-GB"/>
            </w:rPr>
            <w:lastRenderedPageBreak/>
            <w:drawing>
              <wp:inline distT="0" distB="0" distL="0" distR="0">
                <wp:extent cx="4485640" cy="5417185"/>
                <wp:effectExtent l="0" t="0" r="0" b="0"/>
                <wp:docPr id="2" name="Picture 2" descr="https://lh3.googleusercontent.com/HU2mx0EwjD3JXqwPKbSbVQp6qAB3QpyOlTZOUGKMdxqyy1qLcruektFXr1dmQGxj2LNNeVjJnroBHDkhbb_7UOzGRCz1rIN1V3CicL8GrDV_aVGR6BK3gNeOB4TtNA3G6fpZVh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U2mx0EwjD3JXqwPKbSbVQp6qAB3QpyOlTZOUGKMdxqyy1qLcruektFXr1dmQGxj2LNNeVjJnroBHDkhbb_7UOzGRCz1rIN1V3CicL8GrDV_aVGR6BK3gNeOB4TtNA3G6fpZVhq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40" cy="5417185"/>
                        </a:xfrm>
                        <a:prstGeom prst="rect">
                          <a:avLst/>
                        </a:prstGeom>
                        <a:noFill/>
                        <a:ln>
                          <a:noFill/>
                        </a:ln>
                      </pic:spPr>
                    </pic:pic>
                  </a:graphicData>
                </a:graphic>
              </wp:inline>
            </w:drawing>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noProof/>
              <w:color w:val="000000"/>
              <w:lang w:eastAsia="en-GB"/>
            </w:rPr>
            <w:drawing>
              <wp:inline distT="0" distB="0" distL="0" distR="0">
                <wp:extent cx="4434205" cy="2199640"/>
                <wp:effectExtent l="0" t="0" r="0" b="0"/>
                <wp:docPr id="1" name="Picture 1" descr="https://lh5.googleusercontent.com/NVtKunrYKWl8CXEXKvR9IgTxSW8e5XApuzJQo4WFFcr1O7B6N-ZBp1kjbKK8ZjK3oe1MPLQdYuqzzmnoYp2abTVz4ivAXMpXRmYMQF1RSXH19Jtw34nWaJGvm-ujZgE-GCuJVM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VtKunrYKWl8CXEXKvR9IgTxSW8e5XApuzJQo4WFFcr1O7B6N-ZBp1kjbKK8ZjK3oe1MPLQdYuqzzmnoYp2abTVz4ivAXMpXRmYMQF1RSXH19Jtw34nWaJGvm-ujZgE-GCuJVMd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205" cy="2199640"/>
                        </a:xfrm>
                        <a:prstGeom prst="rect">
                          <a:avLst/>
                        </a:prstGeom>
                        <a:noFill/>
                        <a:ln>
                          <a:noFill/>
                        </a:ln>
                      </pic:spPr>
                    </pic:pic>
                  </a:graphicData>
                </a:graphic>
              </wp:inline>
            </w:drawing>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 xml:space="preserve">I found using the Kanban very useful as it gave the group a checklist of what needed to be completed and made sure no work was forgotten.  It also allowed me to know who was doing what so that we didn't have two people doing the same thing or someone doing nothing. I believe my personal time management for completing work during the project was great as I completed every presentation and scrum log on time during the lesson as well as updating the Kanban for the following week. </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lastRenderedPageBreak/>
            <w:t xml:space="preserve">The group's time management was good as well however we had some issues with booking the recording studio in our college as the engineer kept giving our time slot away to other students, because of this many of us couldn't continue with our work as we were waiting for the podcast to be edited for example James couldn't edit with a recording and due to many of the topics I chose being time-based for example with our final podcast based on and discussing E3 (this is a gaming convention) predictions on what games will come out and what we were hoping for, we would have to record the podcast before E3. I also had to scrap some topics altogether as our time slot got taken away meaning we weren't able to record a podcast discussing the Pokémon Sword and Shield games as by the time we had a room available our enthusiasm over the topic diminished which would result in a boring podcast. </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 xml:space="preserve">To overcome the room bookings becoming a major issue our group had a backup plan of recording the podcast at home over Discord (a program for messaging and calling people), luckily, we didn't have to use this backup as the podcast’s audio quality would have dropped as we would </w:t>
          </w:r>
          <w:r>
            <w:rPr>
              <w:rFonts w:ascii="Calibri" w:eastAsia="Times New Roman" w:hAnsi="Calibri" w:cs="Calibri"/>
              <w:color w:val="000000"/>
              <w:lang w:eastAsia="en-GB"/>
            </w:rPr>
            <w:t>have</w:t>
          </w:r>
          <w:r w:rsidRPr="000B0F77">
            <w:rPr>
              <w:rFonts w:ascii="Calibri" w:eastAsia="Times New Roman" w:hAnsi="Calibri" w:cs="Calibri"/>
              <w:color w:val="000000"/>
              <w:lang w:eastAsia="en-GB"/>
            </w:rPr>
            <w:t xml:space="preserve"> had to each use the microphones in our homes which cannot contend with the professional microphones provided in the recording studio. </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I believe that teamwork during the project was fantastic as we are 3 friends who are used to working on projects together. This means that I know the strengths and weaknesses of my partners and can use this information to optimize the group's productivity.</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I had no real issues with my individual input during the project however for one week during the project  I couldn't attend college meaning I missed out on some tasks given to us by our teacher, for example, the task 1 writeup was given to the class to complete while I was away, because of this I had to work more during the following week to catch my group up with the documentation compared to the other groups in my class.</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 xml:space="preserve">My project has achieved what I initially set out to do as me and my team have created and documented the process of making a podcast which matches the needs of our target audience as in our final podcast we talk about the popular gaming event E3 which relates to the interests of our target market. If I were to keep making the podcast I would re-record the intro and outro using a professional greenscreen and record the podcast video with the three of us </w:t>
          </w:r>
          <w:r>
            <w:rPr>
              <w:rFonts w:ascii="Calibri" w:eastAsia="Times New Roman" w:hAnsi="Calibri" w:cs="Calibri"/>
              <w:color w:val="000000"/>
              <w:lang w:eastAsia="en-GB"/>
            </w:rPr>
            <w:t>i</w:t>
          </w:r>
          <w:r w:rsidRPr="000B0F77">
            <w:rPr>
              <w:rFonts w:ascii="Calibri" w:eastAsia="Times New Roman" w:hAnsi="Calibri" w:cs="Calibri"/>
              <w:color w:val="000000"/>
              <w:lang w:eastAsia="en-GB"/>
            </w:rPr>
            <w:t>n front of the green screen so that James the main editor of the project could do some interesting and funny things with it. I would have also liked to start slowly introducing guests onto the podcast once I and my team were confident enough to control the flow of conversation so that we don't go off topic. I would not change any management t</w:t>
          </w:r>
          <w:bookmarkStart w:id="0" w:name="_GoBack"/>
          <w:bookmarkEnd w:id="0"/>
          <w:r w:rsidRPr="000B0F77">
            <w:rPr>
              <w:rFonts w:ascii="Calibri" w:eastAsia="Times New Roman" w:hAnsi="Calibri" w:cs="Calibri"/>
              <w:color w:val="000000"/>
              <w:lang w:eastAsia="en-GB"/>
            </w:rPr>
            <w:t xml:space="preserve">echniques if I were to continue on with the podcast as I believe the Agile </w:t>
          </w:r>
          <w:r w:rsidR="0048298D">
            <w:rPr>
              <w:rFonts w:ascii="Calibri" w:eastAsia="Times New Roman" w:hAnsi="Calibri" w:cs="Calibri"/>
              <w:color w:val="000000"/>
              <w:lang w:eastAsia="en-GB"/>
            </w:rPr>
            <w:t>m</w:t>
          </w:r>
          <w:r w:rsidRPr="000B0F77">
            <w:rPr>
              <w:rFonts w:ascii="Calibri" w:eastAsia="Times New Roman" w:hAnsi="Calibri" w:cs="Calibri"/>
              <w:color w:val="000000"/>
              <w:lang w:eastAsia="en-GB"/>
            </w:rPr>
            <w:t>ethod suited our group well with productivity and with the use of the Kanban we always knew what task to complete next.</w:t>
          </w:r>
        </w:p>
        <w:p w:rsidR="000B0F77" w:rsidRPr="000B0F77" w:rsidRDefault="000B0F77" w:rsidP="000B0F77">
          <w:pPr>
            <w:spacing w:line="240" w:lineRule="auto"/>
            <w:rPr>
              <w:rFonts w:ascii="Times New Roman" w:eastAsia="Times New Roman" w:hAnsi="Times New Roman" w:cs="Times New Roman"/>
              <w:sz w:val="24"/>
              <w:szCs w:val="24"/>
              <w:lang w:eastAsia="en-GB"/>
            </w:rPr>
          </w:pPr>
          <w:r w:rsidRPr="000B0F77">
            <w:rPr>
              <w:rFonts w:ascii="Calibri" w:eastAsia="Times New Roman" w:hAnsi="Calibri" w:cs="Calibri"/>
              <w:color w:val="000000"/>
              <w:lang w:eastAsia="en-GB"/>
            </w:rPr>
            <w:t>If I were to work on a similar project in the future I would more or less do things the same. However, I would start recording as soon as possible and learn how to edit to help out my fellow teammates with the workload.</w:t>
          </w:r>
        </w:p>
        <w:p w:rsidR="000B0F77" w:rsidRPr="00680973" w:rsidRDefault="000B0F77" w:rsidP="00680973"/>
        <w:p w:rsidR="00F73C80" w:rsidRDefault="006355C4" w:rsidP="00F73C80">
          <w:pPr>
            <w:rPr>
              <w:ins w:id="1" w:author="user" w:date="2017-10-06T18:05:00Z"/>
            </w:rPr>
          </w:pPr>
        </w:p>
      </w:sdtContent>
    </w:sdt>
    <w:p w:rsidR="00A40F70" w:rsidRDefault="00A40F70"/>
    <w:sectPr w:rsidR="00A40F70" w:rsidSect="00243C2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F70" w:rsidRDefault="00A40F70" w:rsidP="004041E1">
      <w:pPr>
        <w:spacing w:after="0" w:line="240" w:lineRule="auto"/>
      </w:pPr>
      <w:r>
        <w:separator/>
      </w:r>
    </w:p>
  </w:endnote>
  <w:endnote w:type="continuationSeparator" w:id="0">
    <w:p w:rsidR="00A40F70" w:rsidRDefault="00A40F70" w:rsidP="0040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F70" w:rsidRDefault="00A40F70" w:rsidP="00E2714D">
    <w:pPr>
      <w:pStyle w:val="Footer"/>
    </w:pPr>
    <w:r>
      <w:t xml:space="preserve">Joseph Roper </w:t>
    </w:r>
    <w:r>
      <w:tab/>
    </w:r>
    <w:r>
      <w:tab/>
    </w:r>
    <w:sdt>
      <w:sdtPr>
        <w:id w:val="-1770381836"/>
        <w:docPartObj>
          <w:docPartGallery w:val="Page Numbers (Bottom of Page)"/>
          <w:docPartUnique/>
        </w:docPartObj>
      </w:sdtPr>
      <w:sdtEndPr/>
      <w:sdtContent>
        <w:r>
          <w:t xml:space="preserve">Page | </w:t>
        </w:r>
        <w:r w:rsidR="00F73C80">
          <w:fldChar w:fldCharType="begin"/>
        </w:r>
        <w:r w:rsidR="00F73C80">
          <w:instrText xml:space="preserve"> PAGE   \* MERGEFORMAT </w:instrText>
        </w:r>
        <w:r w:rsidR="00F73C80">
          <w:fldChar w:fldCharType="separate"/>
        </w:r>
        <w:r w:rsidR="007E5CF3">
          <w:rPr>
            <w:noProof/>
          </w:rPr>
          <w:t>2</w:t>
        </w:r>
        <w:r w:rsidR="00F73C80">
          <w:rPr>
            <w:noProof/>
          </w:rPr>
          <w:fldChar w:fldCharType="end"/>
        </w:r>
        <w:r>
          <w:t xml:space="preserve"> </w:t>
        </w:r>
      </w:sdtContent>
    </w:sdt>
  </w:p>
  <w:p w:rsidR="00A40F70" w:rsidRDefault="00A4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F70" w:rsidRDefault="00A40F70" w:rsidP="004041E1">
      <w:pPr>
        <w:spacing w:after="0" w:line="240" w:lineRule="auto"/>
      </w:pPr>
      <w:r>
        <w:separator/>
      </w:r>
    </w:p>
  </w:footnote>
  <w:footnote w:type="continuationSeparator" w:id="0">
    <w:p w:rsidR="00A40F70" w:rsidRDefault="00A40F70" w:rsidP="00404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595959" w:themeColor="text1" w:themeTint="A6"/>
        <w:sz w:val="32"/>
        <w:szCs w:val="108"/>
      </w:rPr>
      <w:alias w:val="Title"/>
      <w:tag w:val=""/>
      <w:id w:val="1604303333"/>
      <w:dataBinding w:prefixMappings="xmlns:ns0='http://purl.org/dc/elements/1.1/' xmlns:ns1='http://schemas.openxmlformats.org/package/2006/metadata/core-properties' " w:xpath="/ns1:coreProperties[1]/ns0:title[1]" w:storeItemID="{6C3C8BC8-F283-45AE-878A-BAB7291924A1}"/>
      <w:text/>
    </w:sdtPr>
    <w:sdtEndPr/>
    <w:sdtContent>
      <w:p w:rsidR="00A40F70" w:rsidRPr="004041E1" w:rsidRDefault="00A40F70" w:rsidP="004041E1">
        <w:pPr>
          <w:pStyle w:val="NoSpacing"/>
          <w:pBdr>
            <w:bottom w:val="single" w:sz="6" w:space="4" w:color="7F7F7F" w:themeColor="text1" w:themeTint="80"/>
          </w:pBdr>
          <w:rPr>
            <w:rFonts w:asciiTheme="majorHAnsi" w:eastAsiaTheme="majorEastAsia" w:hAnsiTheme="majorHAnsi" w:cstheme="majorBidi"/>
            <w:color w:val="595959" w:themeColor="text1" w:themeTint="A6"/>
            <w:sz w:val="32"/>
            <w:szCs w:val="108"/>
          </w:rPr>
        </w:pPr>
        <w:r w:rsidRPr="004041E1">
          <w:rPr>
            <w:rFonts w:asciiTheme="majorHAnsi" w:eastAsiaTheme="majorEastAsia" w:hAnsiTheme="majorHAnsi" w:cstheme="majorBidi"/>
            <w:color w:val="595959" w:themeColor="text1" w:themeTint="A6"/>
            <w:sz w:val="32"/>
            <w:szCs w:val="108"/>
          </w:rPr>
          <w:t>BTEC National 90 Credit Diploma in Creative Media Production</w:t>
        </w:r>
      </w:p>
    </w:sdtContent>
  </w:sdt>
  <w:p w:rsidR="00A40F70" w:rsidRDefault="00A40F70">
    <w:pPr>
      <w:pStyle w:val="Header"/>
    </w:pPr>
  </w:p>
  <w:p w:rsidR="00A40F70" w:rsidRDefault="00A40F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5EB3"/>
    <w:rsid w:val="00005230"/>
    <w:rsid w:val="00015899"/>
    <w:rsid w:val="0004757D"/>
    <w:rsid w:val="00052D5F"/>
    <w:rsid w:val="00057093"/>
    <w:rsid w:val="000B0F77"/>
    <w:rsid w:val="000B5D10"/>
    <w:rsid w:val="000C0AAA"/>
    <w:rsid w:val="000D748D"/>
    <w:rsid w:val="00124772"/>
    <w:rsid w:val="0013094D"/>
    <w:rsid w:val="00156344"/>
    <w:rsid w:val="001B391E"/>
    <w:rsid w:val="001C7D0D"/>
    <w:rsid w:val="001F3D70"/>
    <w:rsid w:val="002377B0"/>
    <w:rsid w:val="00243C24"/>
    <w:rsid w:val="00247166"/>
    <w:rsid w:val="002A4485"/>
    <w:rsid w:val="002A5CD4"/>
    <w:rsid w:val="002A6629"/>
    <w:rsid w:val="002B1147"/>
    <w:rsid w:val="0037476A"/>
    <w:rsid w:val="003B6FD4"/>
    <w:rsid w:val="004041E1"/>
    <w:rsid w:val="00447E66"/>
    <w:rsid w:val="0048298D"/>
    <w:rsid w:val="00490D86"/>
    <w:rsid w:val="00494E20"/>
    <w:rsid w:val="004956F8"/>
    <w:rsid w:val="004A7A73"/>
    <w:rsid w:val="004F7838"/>
    <w:rsid w:val="005429C4"/>
    <w:rsid w:val="005632BF"/>
    <w:rsid w:val="0056614C"/>
    <w:rsid w:val="00574B0B"/>
    <w:rsid w:val="00576D7E"/>
    <w:rsid w:val="00581DD9"/>
    <w:rsid w:val="005B677D"/>
    <w:rsid w:val="005E369E"/>
    <w:rsid w:val="005F769C"/>
    <w:rsid w:val="006355C4"/>
    <w:rsid w:val="006472EF"/>
    <w:rsid w:val="006523A8"/>
    <w:rsid w:val="00652513"/>
    <w:rsid w:val="00680973"/>
    <w:rsid w:val="006A05C7"/>
    <w:rsid w:val="006C49C8"/>
    <w:rsid w:val="00742829"/>
    <w:rsid w:val="00745EB3"/>
    <w:rsid w:val="0077229B"/>
    <w:rsid w:val="007B37B6"/>
    <w:rsid w:val="007E5CF3"/>
    <w:rsid w:val="007F3325"/>
    <w:rsid w:val="0080419D"/>
    <w:rsid w:val="008446B4"/>
    <w:rsid w:val="0087450E"/>
    <w:rsid w:val="00887901"/>
    <w:rsid w:val="00892874"/>
    <w:rsid w:val="008935AA"/>
    <w:rsid w:val="008B4705"/>
    <w:rsid w:val="00907C60"/>
    <w:rsid w:val="00930445"/>
    <w:rsid w:val="00931D78"/>
    <w:rsid w:val="00953208"/>
    <w:rsid w:val="0098528C"/>
    <w:rsid w:val="009A6D79"/>
    <w:rsid w:val="009C0078"/>
    <w:rsid w:val="00A2643E"/>
    <w:rsid w:val="00A40F70"/>
    <w:rsid w:val="00A53733"/>
    <w:rsid w:val="00A64D4D"/>
    <w:rsid w:val="00A6753D"/>
    <w:rsid w:val="00A76926"/>
    <w:rsid w:val="00A852E5"/>
    <w:rsid w:val="00A95FAC"/>
    <w:rsid w:val="00AB2196"/>
    <w:rsid w:val="00AD7925"/>
    <w:rsid w:val="00AE0578"/>
    <w:rsid w:val="00B228BC"/>
    <w:rsid w:val="00B642F3"/>
    <w:rsid w:val="00B908FC"/>
    <w:rsid w:val="00B95DC8"/>
    <w:rsid w:val="00BD1663"/>
    <w:rsid w:val="00BE2D1E"/>
    <w:rsid w:val="00BE582E"/>
    <w:rsid w:val="00C157CD"/>
    <w:rsid w:val="00C22BD2"/>
    <w:rsid w:val="00C22F5E"/>
    <w:rsid w:val="00C47B18"/>
    <w:rsid w:val="00C63D20"/>
    <w:rsid w:val="00C86C9D"/>
    <w:rsid w:val="00C870F0"/>
    <w:rsid w:val="00C9412F"/>
    <w:rsid w:val="00C96C09"/>
    <w:rsid w:val="00CA39F4"/>
    <w:rsid w:val="00CD71A6"/>
    <w:rsid w:val="00CE3D34"/>
    <w:rsid w:val="00CF0239"/>
    <w:rsid w:val="00CF5719"/>
    <w:rsid w:val="00D2008D"/>
    <w:rsid w:val="00D377D7"/>
    <w:rsid w:val="00D4379F"/>
    <w:rsid w:val="00D478AD"/>
    <w:rsid w:val="00D570F1"/>
    <w:rsid w:val="00D8135A"/>
    <w:rsid w:val="00D8537F"/>
    <w:rsid w:val="00D901B3"/>
    <w:rsid w:val="00DC29EB"/>
    <w:rsid w:val="00E1625D"/>
    <w:rsid w:val="00E2714D"/>
    <w:rsid w:val="00E3713E"/>
    <w:rsid w:val="00E43242"/>
    <w:rsid w:val="00E45912"/>
    <w:rsid w:val="00E53DB3"/>
    <w:rsid w:val="00E564EB"/>
    <w:rsid w:val="00E755C2"/>
    <w:rsid w:val="00F10D52"/>
    <w:rsid w:val="00F1516B"/>
    <w:rsid w:val="00F22706"/>
    <w:rsid w:val="00F73C80"/>
    <w:rsid w:val="00F940A4"/>
    <w:rsid w:val="00FD2960"/>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DFD0582"/>
  <w15:docId w15:val="{B119E9AB-B743-4DEB-96BA-1B1843CC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A73"/>
  </w:style>
  <w:style w:type="paragraph" w:styleId="Heading1">
    <w:name w:val="heading 1"/>
    <w:basedOn w:val="Normal"/>
    <w:next w:val="Normal"/>
    <w:link w:val="Heading1Char"/>
    <w:uiPriority w:val="9"/>
    <w:qFormat/>
    <w:rsid w:val="008446B4"/>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4041E1"/>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B228BC"/>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C24"/>
    <w:rPr>
      <w:rFonts w:eastAsiaTheme="minorEastAsia"/>
      <w:lang w:val="en-US"/>
    </w:rPr>
  </w:style>
  <w:style w:type="character" w:customStyle="1" w:styleId="Heading1Char">
    <w:name w:val="Heading 1 Char"/>
    <w:basedOn w:val="DefaultParagraphFont"/>
    <w:link w:val="Heading1"/>
    <w:uiPriority w:val="9"/>
    <w:rsid w:val="008446B4"/>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8446B4"/>
    <w:pPr>
      <w:outlineLvl w:val="9"/>
    </w:pPr>
    <w:rPr>
      <w:lang w:val="en-US"/>
    </w:rPr>
  </w:style>
  <w:style w:type="paragraph" w:styleId="Title">
    <w:name w:val="Title"/>
    <w:basedOn w:val="Normal"/>
    <w:next w:val="Normal"/>
    <w:link w:val="TitleChar"/>
    <w:uiPriority w:val="10"/>
    <w:qFormat/>
    <w:rsid w:val="0040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1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1E1"/>
    <w:rPr>
      <w:rFonts w:asciiTheme="majorHAnsi" w:eastAsiaTheme="majorEastAsia" w:hAnsiTheme="majorHAnsi" w:cstheme="majorBidi"/>
      <w:color w:val="A5A5A5" w:themeColor="accent1" w:themeShade="BF"/>
      <w:sz w:val="26"/>
      <w:szCs w:val="26"/>
    </w:rPr>
  </w:style>
  <w:style w:type="paragraph" w:styleId="Header">
    <w:name w:val="header"/>
    <w:basedOn w:val="Normal"/>
    <w:link w:val="HeaderChar"/>
    <w:uiPriority w:val="99"/>
    <w:unhideWhenUsed/>
    <w:rsid w:val="0040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1E1"/>
  </w:style>
  <w:style w:type="paragraph" w:styleId="Footer">
    <w:name w:val="footer"/>
    <w:basedOn w:val="Normal"/>
    <w:link w:val="FooterChar"/>
    <w:uiPriority w:val="99"/>
    <w:unhideWhenUsed/>
    <w:rsid w:val="0040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1E1"/>
  </w:style>
  <w:style w:type="paragraph" w:styleId="TOC1">
    <w:name w:val="toc 1"/>
    <w:basedOn w:val="Normal"/>
    <w:next w:val="Normal"/>
    <w:autoRedefine/>
    <w:uiPriority w:val="39"/>
    <w:unhideWhenUsed/>
    <w:rsid w:val="00E2714D"/>
    <w:pPr>
      <w:spacing w:after="100"/>
    </w:pPr>
  </w:style>
  <w:style w:type="paragraph" w:styleId="TOC2">
    <w:name w:val="toc 2"/>
    <w:basedOn w:val="Normal"/>
    <w:next w:val="Normal"/>
    <w:autoRedefine/>
    <w:uiPriority w:val="39"/>
    <w:unhideWhenUsed/>
    <w:rsid w:val="00E2714D"/>
    <w:pPr>
      <w:spacing w:after="100"/>
      <w:ind w:left="220"/>
    </w:pPr>
  </w:style>
  <w:style w:type="character" w:styleId="Hyperlink">
    <w:name w:val="Hyperlink"/>
    <w:basedOn w:val="DefaultParagraphFont"/>
    <w:uiPriority w:val="99"/>
    <w:unhideWhenUsed/>
    <w:rsid w:val="00E2714D"/>
    <w:rPr>
      <w:color w:val="5F5F5F" w:themeColor="hyperlink"/>
      <w:u w:val="single"/>
    </w:rPr>
  </w:style>
  <w:style w:type="character" w:customStyle="1" w:styleId="UnresolvedMention1">
    <w:name w:val="Unresolved Mention1"/>
    <w:basedOn w:val="DefaultParagraphFont"/>
    <w:uiPriority w:val="99"/>
    <w:semiHidden/>
    <w:unhideWhenUsed/>
    <w:rsid w:val="00B642F3"/>
    <w:rPr>
      <w:color w:val="808080"/>
      <w:shd w:val="clear" w:color="auto" w:fill="E6E6E6"/>
    </w:rPr>
  </w:style>
  <w:style w:type="character" w:customStyle="1" w:styleId="bs-content-rb-glossary">
    <w:name w:val="bs-content-rb-glossary"/>
    <w:basedOn w:val="DefaultParagraphFont"/>
    <w:rsid w:val="00F10D52"/>
  </w:style>
  <w:style w:type="paragraph" w:styleId="BalloonText">
    <w:name w:val="Balloon Text"/>
    <w:basedOn w:val="Normal"/>
    <w:link w:val="BalloonTextChar"/>
    <w:uiPriority w:val="99"/>
    <w:semiHidden/>
    <w:unhideWhenUsed/>
    <w:rsid w:val="002A5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D4"/>
    <w:rPr>
      <w:rFonts w:ascii="Tahoma" w:hAnsi="Tahoma" w:cs="Tahoma"/>
      <w:sz w:val="16"/>
      <w:szCs w:val="16"/>
    </w:rPr>
  </w:style>
  <w:style w:type="character" w:styleId="FollowedHyperlink">
    <w:name w:val="FollowedHyperlink"/>
    <w:basedOn w:val="DefaultParagraphFont"/>
    <w:uiPriority w:val="99"/>
    <w:semiHidden/>
    <w:unhideWhenUsed/>
    <w:rsid w:val="000B5D10"/>
    <w:rPr>
      <w:color w:val="919191" w:themeColor="followedHyperlink"/>
      <w:u w:val="single"/>
    </w:rPr>
  </w:style>
  <w:style w:type="paragraph" w:styleId="NormalWeb">
    <w:name w:val="Normal (Web)"/>
    <w:basedOn w:val="Normal"/>
    <w:uiPriority w:val="99"/>
    <w:semiHidden/>
    <w:unhideWhenUsed/>
    <w:rsid w:val="00C47B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228BC"/>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9490">
      <w:bodyDiv w:val="1"/>
      <w:marLeft w:val="0"/>
      <w:marRight w:val="0"/>
      <w:marTop w:val="0"/>
      <w:marBottom w:val="0"/>
      <w:divBdr>
        <w:top w:val="none" w:sz="0" w:space="0" w:color="auto"/>
        <w:left w:val="none" w:sz="0" w:space="0" w:color="auto"/>
        <w:bottom w:val="none" w:sz="0" w:space="0" w:color="auto"/>
        <w:right w:val="none" w:sz="0" w:space="0" w:color="auto"/>
      </w:divBdr>
      <w:divsChild>
        <w:div w:id="1873180341">
          <w:marLeft w:val="0"/>
          <w:marRight w:val="0"/>
          <w:marTop w:val="0"/>
          <w:marBottom w:val="200"/>
          <w:divBdr>
            <w:top w:val="none" w:sz="0" w:space="0" w:color="auto"/>
            <w:left w:val="none" w:sz="0" w:space="0" w:color="auto"/>
            <w:bottom w:val="none" w:sz="0" w:space="0" w:color="auto"/>
            <w:right w:val="none" w:sz="0" w:space="0" w:color="auto"/>
          </w:divBdr>
        </w:div>
        <w:div w:id="672337893">
          <w:marLeft w:val="0"/>
          <w:marRight w:val="0"/>
          <w:marTop w:val="0"/>
          <w:marBottom w:val="200"/>
          <w:divBdr>
            <w:top w:val="none" w:sz="0" w:space="0" w:color="auto"/>
            <w:left w:val="none" w:sz="0" w:space="0" w:color="auto"/>
            <w:bottom w:val="none" w:sz="0" w:space="0" w:color="auto"/>
            <w:right w:val="none" w:sz="0" w:space="0" w:color="auto"/>
          </w:divBdr>
        </w:div>
        <w:div w:id="1469322195">
          <w:marLeft w:val="0"/>
          <w:marRight w:val="0"/>
          <w:marTop w:val="0"/>
          <w:marBottom w:val="200"/>
          <w:divBdr>
            <w:top w:val="none" w:sz="0" w:space="0" w:color="auto"/>
            <w:left w:val="none" w:sz="0" w:space="0" w:color="auto"/>
            <w:bottom w:val="none" w:sz="0" w:space="0" w:color="auto"/>
            <w:right w:val="none" w:sz="0" w:space="0" w:color="auto"/>
          </w:divBdr>
        </w:div>
        <w:div w:id="536310182">
          <w:marLeft w:val="0"/>
          <w:marRight w:val="0"/>
          <w:marTop w:val="0"/>
          <w:marBottom w:val="200"/>
          <w:divBdr>
            <w:top w:val="none" w:sz="0" w:space="0" w:color="auto"/>
            <w:left w:val="none" w:sz="0" w:space="0" w:color="auto"/>
            <w:bottom w:val="none" w:sz="0" w:space="0" w:color="auto"/>
            <w:right w:val="none" w:sz="0" w:space="0" w:color="auto"/>
          </w:divBdr>
        </w:div>
        <w:div w:id="131872411">
          <w:marLeft w:val="0"/>
          <w:marRight w:val="0"/>
          <w:marTop w:val="0"/>
          <w:marBottom w:val="200"/>
          <w:divBdr>
            <w:top w:val="none" w:sz="0" w:space="0" w:color="auto"/>
            <w:left w:val="none" w:sz="0" w:space="0" w:color="auto"/>
            <w:bottom w:val="none" w:sz="0" w:space="0" w:color="auto"/>
            <w:right w:val="none" w:sz="0" w:space="0" w:color="auto"/>
          </w:divBdr>
        </w:div>
        <w:div w:id="1321524">
          <w:marLeft w:val="0"/>
          <w:marRight w:val="0"/>
          <w:marTop w:val="0"/>
          <w:marBottom w:val="200"/>
          <w:divBdr>
            <w:top w:val="none" w:sz="0" w:space="0" w:color="auto"/>
            <w:left w:val="none" w:sz="0" w:space="0" w:color="auto"/>
            <w:bottom w:val="none" w:sz="0" w:space="0" w:color="auto"/>
            <w:right w:val="none" w:sz="0" w:space="0" w:color="auto"/>
          </w:divBdr>
        </w:div>
        <w:div w:id="787432798">
          <w:marLeft w:val="0"/>
          <w:marRight w:val="0"/>
          <w:marTop w:val="0"/>
          <w:marBottom w:val="200"/>
          <w:divBdr>
            <w:top w:val="none" w:sz="0" w:space="0" w:color="auto"/>
            <w:left w:val="none" w:sz="0" w:space="0" w:color="auto"/>
            <w:bottom w:val="none" w:sz="0" w:space="0" w:color="auto"/>
            <w:right w:val="none" w:sz="0" w:space="0" w:color="auto"/>
          </w:divBdr>
        </w:div>
        <w:div w:id="1376194213">
          <w:marLeft w:val="0"/>
          <w:marRight w:val="0"/>
          <w:marTop w:val="0"/>
          <w:marBottom w:val="200"/>
          <w:divBdr>
            <w:top w:val="none" w:sz="0" w:space="0" w:color="auto"/>
            <w:left w:val="none" w:sz="0" w:space="0" w:color="auto"/>
            <w:bottom w:val="none" w:sz="0" w:space="0" w:color="auto"/>
            <w:right w:val="none" w:sz="0" w:space="0" w:color="auto"/>
          </w:divBdr>
        </w:div>
        <w:div w:id="1439642778">
          <w:marLeft w:val="0"/>
          <w:marRight w:val="0"/>
          <w:marTop w:val="0"/>
          <w:marBottom w:val="200"/>
          <w:divBdr>
            <w:top w:val="none" w:sz="0" w:space="0" w:color="auto"/>
            <w:left w:val="none" w:sz="0" w:space="0" w:color="auto"/>
            <w:bottom w:val="none" w:sz="0" w:space="0" w:color="auto"/>
            <w:right w:val="none" w:sz="0" w:space="0" w:color="auto"/>
          </w:divBdr>
        </w:div>
        <w:div w:id="318771835">
          <w:marLeft w:val="0"/>
          <w:marRight w:val="0"/>
          <w:marTop w:val="0"/>
          <w:marBottom w:val="200"/>
          <w:divBdr>
            <w:top w:val="none" w:sz="0" w:space="0" w:color="auto"/>
            <w:left w:val="none" w:sz="0" w:space="0" w:color="auto"/>
            <w:bottom w:val="none" w:sz="0" w:space="0" w:color="auto"/>
            <w:right w:val="none" w:sz="0" w:space="0" w:color="auto"/>
          </w:divBdr>
        </w:div>
        <w:div w:id="23944449">
          <w:marLeft w:val="0"/>
          <w:marRight w:val="0"/>
          <w:marTop w:val="0"/>
          <w:marBottom w:val="200"/>
          <w:divBdr>
            <w:top w:val="none" w:sz="0" w:space="0" w:color="auto"/>
            <w:left w:val="none" w:sz="0" w:space="0" w:color="auto"/>
            <w:bottom w:val="none" w:sz="0" w:space="0" w:color="auto"/>
            <w:right w:val="none" w:sz="0" w:space="0" w:color="auto"/>
          </w:divBdr>
        </w:div>
        <w:div w:id="37704470">
          <w:marLeft w:val="0"/>
          <w:marRight w:val="0"/>
          <w:marTop w:val="0"/>
          <w:marBottom w:val="200"/>
          <w:divBdr>
            <w:top w:val="none" w:sz="0" w:space="0" w:color="auto"/>
            <w:left w:val="none" w:sz="0" w:space="0" w:color="auto"/>
            <w:bottom w:val="none" w:sz="0" w:space="0" w:color="auto"/>
            <w:right w:val="none" w:sz="0" w:space="0" w:color="auto"/>
          </w:divBdr>
        </w:div>
      </w:divsChild>
    </w:div>
    <w:div w:id="316225153">
      <w:bodyDiv w:val="1"/>
      <w:marLeft w:val="0"/>
      <w:marRight w:val="0"/>
      <w:marTop w:val="0"/>
      <w:marBottom w:val="0"/>
      <w:divBdr>
        <w:top w:val="none" w:sz="0" w:space="0" w:color="auto"/>
        <w:left w:val="none" w:sz="0" w:space="0" w:color="auto"/>
        <w:bottom w:val="none" w:sz="0" w:space="0" w:color="auto"/>
        <w:right w:val="none" w:sz="0" w:space="0" w:color="auto"/>
      </w:divBdr>
    </w:div>
    <w:div w:id="644748754">
      <w:bodyDiv w:val="1"/>
      <w:marLeft w:val="0"/>
      <w:marRight w:val="0"/>
      <w:marTop w:val="0"/>
      <w:marBottom w:val="0"/>
      <w:divBdr>
        <w:top w:val="none" w:sz="0" w:space="0" w:color="auto"/>
        <w:left w:val="none" w:sz="0" w:space="0" w:color="auto"/>
        <w:bottom w:val="none" w:sz="0" w:space="0" w:color="auto"/>
        <w:right w:val="none" w:sz="0" w:space="0" w:color="auto"/>
      </w:divBdr>
    </w:div>
    <w:div w:id="928121239">
      <w:bodyDiv w:val="1"/>
      <w:marLeft w:val="0"/>
      <w:marRight w:val="0"/>
      <w:marTop w:val="0"/>
      <w:marBottom w:val="0"/>
      <w:divBdr>
        <w:top w:val="none" w:sz="0" w:space="0" w:color="auto"/>
        <w:left w:val="none" w:sz="0" w:space="0" w:color="auto"/>
        <w:bottom w:val="none" w:sz="0" w:space="0" w:color="auto"/>
        <w:right w:val="none" w:sz="0" w:space="0" w:color="auto"/>
      </w:divBdr>
    </w:div>
    <w:div w:id="1007098987">
      <w:bodyDiv w:val="1"/>
      <w:marLeft w:val="0"/>
      <w:marRight w:val="0"/>
      <w:marTop w:val="0"/>
      <w:marBottom w:val="0"/>
      <w:divBdr>
        <w:top w:val="none" w:sz="0" w:space="0" w:color="auto"/>
        <w:left w:val="none" w:sz="0" w:space="0" w:color="auto"/>
        <w:bottom w:val="none" w:sz="0" w:space="0" w:color="auto"/>
        <w:right w:val="none" w:sz="0" w:space="0" w:color="auto"/>
      </w:divBdr>
      <w:divsChild>
        <w:div w:id="1194415321">
          <w:marLeft w:val="0"/>
          <w:marRight w:val="0"/>
          <w:marTop w:val="0"/>
          <w:marBottom w:val="0"/>
          <w:divBdr>
            <w:top w:val="none" w:sz="0" w:space="0" w:color="auto"/>
            <w:left w:val="none" w:sz="0" w:space="0" w:color="auto"/>
            <w:bottom w:val="none" w:sz="0" w:space="0" w:color="auto"/>
            <w:right w:val="none" w:sz="0" w:space="0" w:color="auto"/>
          </w:divBdr>
        </w:div>
        <w:div w:id="825634264">
          <w:marLeft w:val="0"/>
          <w:marRight w:val="0"/>
          <w:marTop w:val="0"/>
          <w:marBottom w:val="0"/>
          <w:divBdr>
            <w:top w:val="none" w:sz="0" w:space="0" w:color="auto"/>
            <w:left w:val="none" w:sz="0" w:space="0" w:color="auto"/>
            <w:bottom w:val="none" w:sz="0" w:space="0" w:color="auto"/>
            <w:right w:val="none" w:sz="0" w:space="0" w:color="auto"/>
          </w:divBdr>
        </w:div>
        <w:div w:id="1184515235">
          <w:marLeft w:val="0"/>
          <w:marRight w:val="0"/>
          <w:marTop w:val="0"/>
          <w:marBottom w:val="0"/>
          <w:divBdr>
            <w:top w:val="none" w:sz="0" w:space="0" w:color="auto"/>
            <w:left w:val="none" w:sz="0" w:space="0" w:color="auto"/>
            <w:bottom w:val="none" w:sz="0" w:space="0" w:color="auto"/>
            <w:right w:val="none" w:sz="0" w:space="0" w:color="auto"/>
          </w:divBdr>
        </w:div>
        <w:div w:id="908809553">
          <w:marLeft w:val="0"/>
          <w:marRight w:val="0"/>
          <w:marTop w:val="0"/>
          <w:marBottom w:val="0"/>
          <w:divBdr>
            <w:top w:val="none" w:sz="0" w:space="0" w:color="auto"/>
            <w:left w:val="none" w:sz="0" w:space="0" w:color="auto"/>
            <w:bottom w:val="none" w:sz="0" w:space="0" w:color="auto"/>
            <w:right w:val="none" w:sz="0" w:space="0" w:color="auto"/>
          </w:divBdr>
        </w:div>
        <w:div w:id="349766047">
          <w:marLeft w:val="0"/>
          <w:marRight w:val="0"/>
          <w:marTop w:val="0"/>
          <w:marBottom w:val="0"/>
          <w:divBdr>
            <w:top w:val="none" w:sz="0" w:space="0" w:color="auto"/>
            <w:left w:val="none" w:sz="0" w:space="0" w:color="auto"/>
            <w:bottom w:val="none" w:sz="0" w:space="0" w:color="auto"/>
            <w:right w:val="none" w:sz="0" w:space="0" w:color="auto"/>
          </w:divBdr>
        </w:div>
        <w:div w:id="762341123">
          <w:marLeft w:val="0"/>
          <w:marRight w:val="0"/>
          <w:marTop w:val="0"/>
          <w:marBottom w:val="0"/>
          <w:divBdr>
            <w:top w:val="none" w:sz="0" w:space="0" w:color="auto"/>
            <w:left w:val="none" w:sz="0" w:space="0" w:color="auto"/>
            <w:bottom w:val="none" w:sz="0" w:space="0" w:color="auto"/>
            <w:right w:val="none" w:sz="0" w:space="0" w:color="auto"/>
          </w:divBdr>
        </w:div>
        <w:div w:id="78330472">
          <w:marLeft w:val="0"/>
          <w:marRight w:val="0"/>
          <w:marTop w:val="0"/>
          <w:marBottom w:val="0"/>
          <w:divBdr>
            <w:top w:val="none" w:sz="0" w:space="0" w:color="auto"/>
            <w:left w:val="none" w:sz="0" w:space="0" w:color="auto"/>
            <w:bottom w:val="none" w:sz="0" w:space="0" w:color="auto"/>
            <w:right w:val="none" w:sz="0" w:space="0" w:color="auto"/>
          </w:divBdr>
        </w:div>
        <w:div w:id="1126311840">
          <w:marLeft w:val="0"/>
          <w:marRight w:val="0"/>
          <w:marTop w:val="0"/>
          <w:marBottom w:val="0"/>
          <w:divBdr>
            <w:top w:val="none" w:sz="0" w:space="0" w:color="auto"/>
            <w:left w:val="none" w:sz="0" w:space="0" w:color="auto"/>
            <w:bottom w:val="none" w:sz="0" w:space="0" w:color="auto"/>
            <w:right w:val="none" w:sz="0" w:space="0" w:color="auto"/>
          </w:divBdr>
        </w:div>
        <w:div w:id="849178533">
          <w:marLeft w:val="0"/>
          <w:marRight w:val="0"/>
          <w:marTop w:val="0"/>
          <w:marBottom w:val="0"/>
          <w:divBdr>
            <w:top w:val="none" w:sz="0" w:space="0" w:color="auto"/>
            <w:left w:val="none" w:sz="0" w:space="0" w:color="auto"/>
            <w:bottom w:val="none" w:sz="0" w:space="0" w:color="auto"/>
            <w:right w:val="none" w:sz="0" w:space="0" w:color="auto"/>
          </w:divBdr>
        </w:div>
        <w:div w:id="1101299547">
          <w:marLeft w:val="0"/>
          <w:marRight w:val="0"/>
          <w:marTop w:val="0"/>
          <w:marBottom w:val="0"/>
          <w:divBdr>
            <w:top w:val="none" w:sz="0" w:space="0" w:color="auto"/>
            <w:left w:val="none" w:sz="0" w:space="0" w:color="auto"/>
            <w:bottom w:val="none" w:sz="0" w:space="0" w:color="auto"/>
            <w:right w:val="none" w:sz="0" w:space="0" w:color="auto"/>
          </w:divBdr>
        </w:div>
        <w:div w:id="1726173910">
          <w:marLeft w:val="0"/>
          <w:marRight w:val="0"/>
          <w:marTop w:val="0"/>
          <w:marBottom w:val="0"/>
          <w:divBdr>
            <w:top w:val="none" w:sz="0" w:space="0" w:color="auto"/>
            <w:left w:val="none" w:sz="0" w:space="0" w:color="auto"/>
            <w:bottom w:val="none" w:sz="0" w:space="0" w:color="auto"/>
            <w:right w:val="none" w:sz="0" w:space="0" w:color="auto"/>
          </w:divBdr>
        </w:div>
        <w:div w:id="2032681539">
          <w:marLeft w:val="0"/>
          <w:marRight w:val="0"/>
          <w:marTop w:val="0"/>
          <w:marBottom w:val="0"/>
          <w:divBdr>
            <w:top w:val="none" w:sz="0" w:space="0" w:color="auto"/>
            <w:left w:val="none" w:sz="0" w:space="0" w:color="auto"/>
            <w:bottom w:val="none" w:sz="0" w:space="0" w:color="auto"/>
            <w:right w:val="none" w:sz="0" w:space="0" w:color="auto"/>
          </w:divBdr>
        </w:div>
        <w:div w:id="324288117">
          <w:marLeft w:val="0"/>
          <w:marRight w:val="0"/>
          <w:marTop w:val="0"/>
          <w:marBottom w:val="0"/>
          <w:divBdr>
            <w:top w:val="none" w:sz="0" w:space="0" w:color="auto"/>
            <w:left w:val="none" w:sz="0" w:space="0" w:color="auto"/>
            <w:bottom w:val="none" w:sz="0" w:space="0" w:color="auto"/>
            <w:right w:val="none" w:sz="0" w:space="0" w:color="auto"/>
          </w:divBdr>
        </w:div>
        <w:div w:id="717516110">
          <w:marLeft w:val="0"/>
          <w:marRight w:val="0"/>
          <w:marTop w:val="0"/>
          <w:marBottom w:val="0"/>
          <w:divBdr>
            <w:top w:val="none" w:sz="0" w:space="0" w:color="auto"/>
            <w:left w:val="none" w:sz="0" w:space="0" w:color="auto"/>
            <w:bottom w:val="none" w:sz="0" w:space="0" w:color="auto"/>
            <w:right w:val="none" w:sz="0" w:space="0" w:color="auto"/>
          </w:divBdr>
        </w:div>
        <w:div w:id="1907761310">
          <w:marLeft w:val="0"/>
          <w:marRight w:val="0"/>
          <w:marTop w:val="0"/>
          <w:marBottom w:val="0"/>
          <w:divBdr>
            <w:top w:val="none" w:sz="0" w:space="0" w:color="auto"/>
            <w:left w:val="none" w:sz="0" w:space="0" w:color="auto"/>
            <w:bottom w:val="none" w:sz="0" w:space="0" w:color="auto"/>
            <w:right w:val="none" w:sz="0" w:space="0" w:color="auto"/>
          </w:divBdr>
        </w:div>
        <w:div w:id="1574314090">
          <w:marLeft w:val="0"/>
          <w:marRight w:val="0"/>
          <w:marTop w:val="0"/>
          <w:marBottom w:val="0"/>
          <w:divBdr>
            <w:top w:val="none" w:sz="0" w:space="0" w:color="auto"/>
            <w:left w:val="none" w:sz="0" w:space="0" w:color="auto"/>
            <w:bottom w:val="none" w:sz="0" w:space="0" w:color="auto"/>
            <w:right w:val="none" w:sz="0" w:space="0" w:color="auto"/>
          </w:divBdr>
        </w:div>
        <w:div w:id="479540713">
          <w:marLeft w:val="0"/>
          <w:marRight w:val="0"/>
          <w:marTop w:val="0"/>
          <w:marBottom w:val="0"/>
          <w:divBdr>
            <w:top w:val="none" w:sz="0" w:space="0" w:color="auto"/>
            <w:left w:val="none" w:sz="0" w:space="0" w:color="auto"/>
            <w:bottom w:val="none" w:sz="0" w:space="0" w:color="auto"/>
            <w:right w:val="none" w:sz="0" w:space="0" w:color="auto"/>
          </w:divBdr>
        </w:div>
        <w:div w:id="1449275592">
          <w:marLeft w:val="0"/>
          <w:marRight w:val="0"/>
          <w:marTop w:val="0"/>
          <w:marBottom w:val="0"/>
          <w:divBdr>
            <w:top w:val="none" w:sz="0" w:space="0" w:color="auto"/>
            <w:left w:val="none" w:sz="0" w:space="0" w:color="auto"/>
            <w:bottom w:val="none" w:sz="0" w:space="0" w:color="auto"/>
            <w:right w:val="none" w:sz="0" w:space="0" w:color="auto"/>
          </w:divBdr>
        </w:div>
        <w:div w:id="1862278848">
          <w:marLeft w:val="0"/>
          <w:marRight w:val="0"/>
          <w:marTop w:val="0"/>
          <w:marBottom w:val="0"/>
          <w:divBdr>
            <w:top w:val="none" w:sz="0" w:space="0" w:color="auto"/>
            <w:left w:val="none" w:sz="0" w:space="0" w:color="auto"/>
            <w:bottom w:val="none" w:sz="0" w:space="0" w:color="auto"/>
            <w:right w:val="none" w:sz="0" w:space="0" w:color="auto"/>
          </w:divBdr>
        </w:div>
        <w:div w:id="1138230722">
          <w:marLeft w:val="0"/>
          <w:marRight w:val="0"/>
          <w:marTop w:val="0"/>
          <w:marBottom w:val="0"/>
          <w:divBdr>
            <w:top w:val="none" w:sz="0" w:space="0" w:color="auto"/>
            <w:left w:val="none" w:sz="0" w:space="0" w:color="auto"/>
            <w:bottom w:val="none" w:sz="0" w:space="0" w:color="auto"/>
            <w:right w:val="none" w:sz="0" w:space="0" w:color="auto"/>
          </w:divBdr>
        </w:div>
        <w:div w:id="1669749503">
          <w:marLeft w:val="0"/>
          <w:marRight w:val="0"/>
          <w:marTop w:val="0"/>
          <w:marBottom w:val="0"/>
          <w:divBdr>
            <w:top w:val="none" w:sz="0" w:space="0" w:color="auto"/>
            <w:left w:val="none" w:sz="0" w:space="0" w:color="auto"/>
            <w:bottom w:val="none" w:sz="0" w:space="0" w:color="auto"/>
            <w:right w:val="none" w:sz="0" w:space="0" w:color="auto"/>
          </w:divBdr>
        </w:div>
        <w:div w:id="265820063">
          <w:marLeft w:val="0"/>
          <w:marRight w:val="0"/>
          <w:marTop w:val="0"/>
          <w:marBottom w:val="0"/>
          <w:divBdr>
            <w:top w:val="none" w:sz="0" w:space="0" w:color="auto"/>
            <w:left w:val="none" w:sz="0" w:space="0" w:color="auto"/>
            <w:bottom w:val="none" w:sz="0" w:space="0" w:color="auto"/>
            <w:right w:val="none" w:sz="0" w:space="0" w:color="auto"/>
          </w:divBdr>
        </w:div>
        <w:div w:id="836961965">
          <w:marLeft w:val="0"/>
          <w:marRight w:val="0"/>
          <w:marTop w:val="0"/>
          <w:marBottom w:val="0"/>
          <w:divBdr>
            <w:top w:val="none" w:sz="0" w:space="0" w:color="auto"/>
            <w:left w:val="none" w:sz="0" w:space="0" w:color="auto"/>
            <w:bottom w:val="none" w:sz="0" w:space="0" w:color="auto"/>
            <w:right w:val="none" w:sz="0" w:space="0" w:color="auto"/>
          </w:divBdr>
        </w:div>
        <w:div w:id="844518577">
          <w:marLeft w:val="0"/>
          <w:marRight w:val="0"/>
          <w:marTop w:val="0"/>
          <w:marBottom w:val="0"/>
          <w:divBdr>
            <w:top w:val="none" w:sz="0" w:space="0" w:color="auto"/>
            <w:left w:val="none" w:sz="0" w:space="0" w:color="auto"/>
            <w:bottom w:val="none" w:sz="0" w:space="0" w:color="auto"/>
            <w:right w:val="none" w:sz="0" w:space="0" w:color="auto"/>
          </w:divBdr>
        </w:div>
        <w:div w:id="770200271">
          <w:marLeft w:val="0"/>
          <w:marRight w:val="0"/>
          <w:marTop w:val="0"/>
          <w:marBottom w:val="0"/>
          <w:divBdr>
            <w:top w:val="none" w:sz="0" w:space="0" w:color="auto"/>
            <w:left w:val="none" w:sz="0" w:space="0" w:color="auto"/>
            <w:bottom w:val="none" w:sz="0" w:space="0" w:color="auto"/>
            <w:right w:val="none" w:sz="0" w:space="0" w:color="auto"/>
          </w:divBdr>
        </w:div>
        <w:div w:id="1616477440">
          <w:marLeft w:val="0"/>
          <w:marRight w:val="0"/>
          <w:marTop w:val="0"/>
          <w:marBottom w:val="0"/>
          <w:divBdr>
            <w:top w:val="none" w:sz="0" w:space="0" w:color="auto"/>
            <w:left w:val="none" w:sz="0" w:space="0" w:color="auto"/>
            <w:bottom w:val="none" w:sz="0" w:space="0" w:color="auto"/>
            <w:right w:val="none" w:sz="0" w:space="0" w:color="auto"/>
          </w:divBdr>
        </w:div>
        <w:div w:id="99227530">
          <w:marLeft w:val="0"/>
          <w:marRight w:val="0"/>
          <w:marTop w:val="0"/>
          <w:marBottom w:val="0"/>
          <w:divBdr>
            <w:top w:val="none" w:sz="0" w:space="0" w:color="auto"/>
            <w:left w:val="none" w:sz="0" w:space="0" w:color="auto"/>
            <w:bottom w:val="none" w:sz="0" w:space="0" w:color="auto"/>
            <w:right w:val="none" w:sz="0" w:space="0" w:color="auto"/>
          </w:divBdr>
        </w:div>
        <w:div w:id="524710149">
          <w:marLeft w:val="0"/>
          <w:marRight w:val="0"/>
          <w:marTop w:val="0"/>
          <w:marBottom w:val="0"/>
          <w:divBdr>
            <w:top w:val="none" w:sz="0" w:space="0" w:color="auto"/>
            <w:left w:val="none" w:sz="0" w:space="0" w:color="auto"/>
            <w:bottom w:val="none" w:sz="0" w:space="0" w:color="auto"/>
            <w:right w:val="none" w:sz="0" w:space="0" w:color="auto"/>
          </w:divBdr>
        </w:div>
        <w:div w:id="1803616565">
          <w:marLeft w:val="0"/>
          <w:marRight w:val="0"/>
          <w:marTop w:val="0"/>
          <w:marBottom w:val="0"/>
          <w:divBdr>
            <w:top w:val="none" w:sz="0" w:space="0" w:color="auto"/>
            <w:left w:val="none" w:sz="0" w:space="0" w:color="auto"/>
            <w:bottom w:val="none" w:sz="0" w:space="0" w:color="auto"/>
            <w:right w:val="none" w:sz="0" w:space="0" w:color="auto"/>
          </w:divBdr>
        </w:div>
        <w:div w:id="1170802031">
          <w:marLeft w:val="0"/>
          <w:marRight w:val="0"/>
          <w:marTop w:val="0"/>
          <w:marBottom w:val="0"/>
          <w:divBdr>
            <w:top w:val="none" w:sz="0" w:space="0" w:color="auto"/>
            <w:left w:val="none" w:sz="0" w:space="0" w:color="auto"/>
            <w:bottom w:val="none" w:sz="0" w:space="0" w:color="auto"/>
            <w:right w:val="none" w:sz="0" w:space="0" w:color="auto"/>
          </w:divBdr>
        </w:div>
        <w:div w:id="2042701545">
          <w:marLeft w:val="0"/>
          <w:marRight w:val="0"/>
          <w:marTop w:val="0"/>
          <w:marBottom w:val="0"/>
          <w:divBdr>
            <w:top w:val="none" w:sz="0" w:space="0" w:color="auto"/>
            <w:left w:val="none" w:sz="0" w:space="0" w:color="auto"/>
            <w:bottom w:val="none" w:sz="0" w:space="0" w:color="auto"/>
            <w:right w:val="none" w:sz="0" w:space="0" w:color="auto"/>
          </w:divBdr>
        </w:div>
        <w:div w:id="1303731376">
          <w:marLeft w:val="0"/>
          <w:marRight w:val="0"/>
          <w:marTop w:val="0"/>
          <w:marBottom w:val="0"/>
          <w:divBdr>
            <w:top w:val="none" w:sz="0" w:space="0" w:color="auto"/>
            <w:left w:val="none" w:sz="0" w:space="0" w:color="auto"/>
            <w:bottom w:val="none" w:sz="0" w:space="0" w:color="auto"/>
            <w:right w:val="none" w:sz="0" w:space="0" w:color="auto"/>
          </w:divBdr>
        </w:div>
        <w:div w:id="1711298966">
          <w:marLeft w:val="0"/>
          <w:marRight w:val="0"/>
          <w:marTop w:val="0"/>
          <w:marBottom w:val="0"/>
          <w:divBdr>
            <w:top w:val="none" w:sz="0" w:space="0" w:color="auto"/>
            <w:left w:val="none" w:sz="0" w:space="0" w:color="auto"/>
            <w:bottom w:val="none" w:sz="0" w:space="0" w:color="auto"/>
            <w:right w:val="none" w:sz="0" w:space="0" w:color="auto"/>
          </w:divBdr>
        </w:div>
        <w:div w:id="1855653715">
          <w:marLeft w:val="0"/>
          <w:marRight w:val="0"/>
          <w:marTop w:val="0"/>
          <w:marBottom w:val="0"/>
          <w:divBdr>
            <w:top w:val="none" w:sz="0" w:space="0" w:color="auto"/>
            <w:left w:val="none" w:sz="0" w:space="0" w:color="auto"/>
            <w:bottom w:val="none" w:sz="0" w:space="0" w:color="auto"/>
            <w:right w:val="none" w:sz="0" w:space="0" w:color="auto"/>
          </w:divBdr>
        </w:div>
        <w:div w:id="134302435">
          <w:marLeft w:val="0"/>
          <w:marRight w:val="0"/>
          <w:marTop w:val="0"/>
          <w:marBottom w:val="0"/>
          <w:divBdr>
            <w:top w:val="none" w:sz="0" w:space="0" w:color="auto"/>
            <w:left w:val="none" w:sz="0" w:space="0" w:color="auto"/>
            <w:bottom w:val="none" w:sz="0" w:space="0" w:color="auto"/>
            <w:right w:val="none" w:sz="0" w:space="0" w:color="auto"/>
          </w:divBdr>
        </w:div>
        <w:div w:id="1915356426">
          <w:marLeft w:val="0"/>
          <w:marRight w:val="0"/>
          <w:marTop w:val="0"/>
          <w:marBottom w:val="0"/>
          <w:divBdr>
            <w:top w:val="none" w:sz="0" w:space="0" w:color="auto"/>
            <w:left w:val="none" w:sz="0" w:space="0" w:color="auto"/>
            <w:bottom w:val="none" w:sz="0" w:space="0" w:color="auto"/>
            <w:right w:val="none" w:sz="0" w:space="0" w:color="auto"/>
          </w:divBdr>
        </w:div>
        <w:div w:id="1582712309">
          <w:marLeft w:val="0"/>
          <w:marRight w:val="0"/>
          <w:marTop w:val="0"/>
          <w:marBottom w:val="0"/>
          <w:divBdr>
            <w:top w:val="none" w:sz="0" w:space="0" w:color="auto"/>
            <w:left w:val="none" w:sz="0" w:space="0" w:color="auto"/>
            <w:bottom w:val="none" w:sz="0" w:space="0" w:color="auto"/>
            <w:right w:val="none" w:sz="0" w:space="0" w:color="auto"/>
          </w:divBdr>
        </w:div>
        <w:div w:id="1548756776">
          <w:marLeft w:val="0"/>
          <w:marRight w:val="0"/>
          <w:marTop w:val="0"/>
          <w:marBottom w:val="0"/>
          <w:divBdr>
            <w:top w:val="none" w:sz="0" w:space="0" w:color="auto"/>
            <w:left w:val="none" w:sz="0" w:space="0" w:color="auto"/>
            <w:bottom w:val="none" w:sz="0" w:space="0" w:color="auto"/>
            <w:right w:val="none" w:sz="0" w:space="0" w:color="auto"/>
          </w:divBdr>
        </w:div>
        <w:div w:id="1056708565">
          <w:marLeft w:val="0"/>
          <w:marRight w:val="0"/>
          <w:marTop w:val="0"/>
          <w:marBottom w:val="0"/>
          <w:divBdr>
            <w:top w:val="none" w:sz="0" w:space="0" w:color="auto"/>
            <w:left w:val="none" w:sz="0" w:space="0" w:color="auto"/>
            <w:bottom w:val="none" w:sz="0" w:space="0" w:color="auto"/>
            <w:right w:val="none" w:sz="0" w:space="0" w:color="auto"/>
          </w:divBdr>
        </w:div>
        <w:div w:id="1736930125">
          <w:marLeft w:val="0"/>
          <w:marRight w:val="0"/>
          <w:marTop w:val="0"/>
          <w:marBottom w:val="0"/>
          <w:divBdr>
            <w:top w:val="none" w:sz="0" w:space="0" w:color="auto"/>
            <w:left w:val="none" w:sz="0" w:space="0" w:color="auto"/>
            <w:bottom w:val="none" w:sz="0" w:space="0" w:color="auto"/>
            <w:right w:val="none" w:sz="0" w:space="0" w:color="auto"/>
          </w:divBdr>
        </w:div>
        <w:div w:id="2021620924">
          <w:marLeft w:val="0"/>
          <w:marRight w:val="0"/>
          <w:marTop w:val="0"/>
          <w:marBottom w:val="0"/>
          <w:divBdr>
            <w:top w:val="none" w:sz="0" w:space="0" w:color="auto"/>
            <w:left w:val="none" w:sz="0" w:space="0" w:color="auto"/>
            <w:bottom w:val="none" w:sz="0" w:space="0" w:color="auto"/>
            <w:right w:val="none" w:sz="0" w:space="0" w:color="auto"/>
          </w:divBdr>
        </w:div>
        <w:div w:id="1759398884">
          <w:marLeft w:val="0"/>
          <w:marRight w:val="0"/>
          <w:marTop w:val="0"/>
          <w:marBottom w:val="0"/>
          <w:divBdr>
            <w:top w:val="none" w:sz="0" w:space="0" w:color="auto"/>
            <w:left w:val="none" w:sz="0" w:space="0" w:color="auto"/>
            <w:bottom w:val="none" w:sz="0" w:space="0" w:color="auto"/>
            <w:right w:val="none" w:sz="0" w:space="0" w:color="auto"/>
          </w:divBdr>
        </w:div>
        <w:div w:id="388579109">
          <w:marLeft w:val="0"/>
          <w:marRight w:val="0"/>
          <w:marTop w:val="0"/>
          <w:marBottom w:val="0"/>
          <w:divBdr>
            <w:top w:val="none" w:sz="0" w:space="0" w:color="auto"/>
            <w:left w:val="none" w:sz="0" w:space="0" w:color="auto"/>
            <w:bottom w:val="none" w:sz="0" w:space="0" w:color="auto"/>
            <w:right w:val="none" w:sz="0" w:space="0" w:color="auto"/>
          </w:divBdr>
        </w:div>
        <w:div w:id="449587743">
          <w:marLeft w:val="0"/>
          <w:marRight w:val="0"/>
          <w:marTop w:val="0"/>
          <w:marBottom w:val="0"/>
          <w:divBdr>
            <w:top w:val="none" w:sz="0" w:space="0" w:color="auto"/>
            <w:left w:val="none" w:sz="0" w:space="0" w:color="auto"/>
            <w:bottom w:val="none" w:sz="0" w:space="0" w:color="auto"/>
            <w:right w:val="none" w:sz="0" w:space="0" w:color="auto"/>
          </w:divBdr>
        </w:div>
        <w:div w:id="2080326649">
          <w:marLeft w:val="0"/>
          <w:marRight w:val="0"/>
          <w:marTop w:val="0"/>
          <w:marBottom w:val="0"/>
          <w:divBdr>
            <w:top w:val="none" w:sz="0" w:space="0" w:color="auto"/>
            <w:left w:val="none" w:sz="0" w:space="0" w:color="auto"/>
            <w:bottom w:val="none" w:sz="0" w:space="0" w:color="auto"/>
            <w:right w:val="none" w:sz="0" w:space="0" w:color="auto"/>
          </w:divBdr>
        </w:div>
        <w:div w:id="1209144819">
          <w:marLeft w:val="0"/>
          <w:marRight w:val="0"/>
          <w:marTop w:val="0"/>
          <w:marBottom w:val="0"/>
          <w:divBdr>
            <w:top w:val="none" w:sz="0" w:space="0" w:color="auto"/>
            <w:left w:val="none" w:sz="0" w:space="0" w:color="auto"/>
            <w:bottom w:val="none" w:sz="0" w:space="0" w:color="auto"/>
            <w:right w:val="none" w:sz="0" w:space="0" w:color="auto"/>
          </w:divBdr>
        </w:div>
        <w:div w:id="378944475">
          <w:marLeft w:val="0"/>
          <w:marRight w:val="0"/>
          <w:marTop w:val="0"/>
          <w:marBottom w:val="0"/>
          <w:divBdr>
            <w:top w:val="none" w:sz="0" w:space="0" w:color="auto"/>
            <w:left w:val="none" w:sz="0" w:space="0" w:color="auto"/>
            <w:bottom w:val="none" w:sz="0" w:space="0" w:color="auto"/>
            <w:right w:val="none" w:sz="0" w:space="0" w:color="auto"/>
          </w:divBdr>
        </w:div>
        <w:div w:id="1253970403">
          <w:marLeft w:val="0"/>
          <w:marRight w:val="0"/>
          <w:marTop w:val="0"/>
          <w:marBottom w:val="0"/>
          <w:divBdr>
            <w:top w:val="none" w:sz="0" w:space="0" w:color="auto"/>
            <w:left w:val="none" w:sz="0" w:space="0" w:color="auto"/>
            <w:bottom w:val="none" w:sz="0" w:space="0" w:color="auto"/>
            <w:right w:val="none" w:sz="0" w:space="0" w:color="auto"/>
          </w:divBdr>
        </w:div>
        <w:div w:id="1257517813">
          <w:marLeft w:val="0"/>
          <w:marRight w:val="0"/>
          <w:marTop w:val="0"/>
          <w:marBottom w:val="0"/>
          <w:divBdr>
            <w:top w:val="none" w:sz="0" w:space="0" w:color="auto"/>
            <w:left w:val="none" w:sz="0" w:space="0" w:color="auto"/>
            <w:bottom w:val="none" w:sz="0" w:space="0" w:color="auto"/>
            <w:right w:val="none" w:sz="0" w:space="0" w:color="auto"/>
          </w:divBdr>
        </w:div>
        <w:div w:id="1974670984">
          <w:marLeft w:val="0"/>
          <w:marRight w:val="0"/>
          <w:marTop w:val="0"/>
          <w:marBottom w:val="0"/>
          <w:divBdr>
            <w:top w:val="none" w:sz="0" w:space="0" w:color="auto"/>
            <w:left w:val="none" w:sz="0" w:space="0" w:color="auto"/>
            <w:bottom w:val="none" w:sz="0" w:space="0" w:color="auto"/>
            <w:right w:val="none" w:sz="0" w:space="0" w:color="auto"/>
          </w:divBdr>
        </w:div>
        <w:div w:id="1592544209">
          <w:marLeft w:val="0"/>
          <w:marRight w:val="0"/>
          <w:marTop w:val="0"/>
          <w:marBottom w:val="0"/>
          <w:divBdr>
            <w:top w:val="none" w:sz="0" w:space="0" w:color="auto"/>
            <w:left w:val="none" w:sz="0" w:space="0" w:color="auto"/>
            <w:bottom w:val="none" w:sz="0" w:space="0" w:color="auto"/>
            <w:right w:val="none" w:sz="0" w:space="0" w:color="auto"/>
          </w:divBdr>
        </w:div>
        <w:div w:id="820076365">
          <w:marLeft w:val="0"/>
          <w:marRight w:val="0"/>
          <w:marTop w:val="0"/>
          <w:marBottom w:val="0"/>
          <w:divBdr>
            <w:top w:val="none" w:sz="0" w:space="0" w:color="auto"/>
            <w:left w:val="none" w:sz="0" w:space="0" w:color="auto"/>
            <w:bottom w:val="none" w:sz="0" w:space="0" w:color="auto"/>
            <w:right w:val="none" w:sz="0" w:space="0" w:color="auto"/>
          </w:divBdr>
        </w:div>
        <w:div w:id="643124535">
          <w:marLeft w:val="0"/>
          <w:marRight w:val="0"/>
          <w:marTop w:val="0"/>
          <w:marBottom w:val="0"/>
          <w:divBdr>
            <w:top w:val="none" w:sz="0" w:space="0" w:color="auto"/>
            <w:left w:val="none" w:sz="0" w:space="0" w:color="auto"/>
            <w:bottom w:val="none" w:sz="0" w:space="0" w:color="auto"/>
            <w:right w:val="none" w:sz="0" w:space="0" w:color="auto"/>
          </w:divBdr>
        </w:div>
        <w:div w:id="1184052143">
          <w:marLeft w:val="0"/>
          <w:marRight w:val="0"/>
          <w:marTop w:val="0"/>
          <w:marBottom w:val="0"/>
          <w:divBdr>
            <w:top w:val="none" w:sz="0" w:space="0" w:color="auto"/>
            <w:left w:val="none" w:sz="0" w:space="0" w:color="auto"/>
            <w:bottom w:val="none" w:sz="0" w:space="0" w:color="auto"/>
            <w:right w:val="none" w:sz="0" w:space="0" w:color="auto"/>
          </w:divBdr>
        </w:div>
        <w:div w:id="1293948143">
          <w:marLeft w:val="0"/>
          <w:marRight w:val="0"/>
          <w:marTop w:val="0"/>
          <w:marBottom w:val="0"/>
          <w:divBdr>
            <w:top w:val="none" w:sz="0" w:space="0" w:color="auto"/>
            <w:left w:val="none" w:sz="0" w:space="0" w:color="auto"/>
            <w:bottom w:val="none" w:sz="0" w:space="0" w:color="auto"/>
            <w:right w:val="none" w:sz="0" w:space="0" w:color="auto"/>
          </w:divBdr>
        </w:div>
        <w:div w:id="874850858">
          <w:marLeft w:val="0"/>
          <w:marRight w:val="0"/>
          <w:marTop w:val="0"/>
          <w:marBottom w:val="0"/>
          <w:divBdr>
            <w:top w:val="none" w:sz="0" w:space="0" w:color="auto"/>
            <w:left w:val="none" w:sz="0" w:space="0" w:color="auto"/>
            <w:bottom w:val="none" w:sz="0" w:space="0" w:color="auto"/>
            <w:right w:val="none" w:sz="0" w:space="0" w:color="auto"/>
          </w:divBdr>
        </w:div>
        <w:div w:id="306280977">
          <w:marLeft w:val="0"/>
          <w:marRight w:val="0"/>
          <w:marTop w:val="0"/>
          <w:marBottom w:val="0"/>
          <w:divBdr>
            <w:top w:val="none" w:sz="0" w:space="0" w:color="auto"/>
            <w:left w:val="none" w:sz="0" w:space="0" w:color="auto"/>
            <w:bottom w:val="none" w:sz="0" w:space="0" w:color="auto"/>
            <w:right w:val="none" w:sz="0" w:space="0" w:color="auto"/>
          </w:divBdr>
        </w:div>
        <w:div w:id="2052800518">
          <w:marLeft w:val="0"/>
          <w:marRight w:val="0"/>
          <w:marTop w:val="0"/>
          <w:marBottom w:val="0"/>
          <w:divBdr>
            <w:top w:val="none" w:sz="0" w:space="0" w:color="auto"/>
            <w:left w:val="none" w:sz="0" w:space="0" w:color="auto"/>
            <w:bottom w:val="none" w:sz="0" w:space="0" w:color="auto"/>
            <w:right w:val="none" w:sz="0" w:space="0" w:color="auto"/>
          </w:divBdr>
        </w:div>
        <w:div w:id="1026708701">
          <w:marLeft w:val="0"/>
          <w:marRight w:val="0"/>
          <w:marTop w:val="0"/>
          <w:marBottom w:val="0"/>
          <w:divBdr>
            <w:top w:val="none" w:sz="0" w:space="0" w:color="auto"/>
            <w:left w:val="none" w:sz="0" w:space="0" w:color="auto"/>
            <w:bottom w:val="none" w:sz="0" w:space="0" w:color="auto"/>
            <w:right w:val="none" w:sz="0" w:space="0" w:color="auto"/>
          </w:divBdr>
        </w:div>
        <w:div w:id="1014260019">
          <w:marLeft w:val="0"/>
          <w:marRight w:val="0"/>
          <w:marTop w:val="0"/>
          <w:marBottom w:val="0"/>
          <w:divBdr>
            <w:top w:val="none" w:sz="0" w:space="0" w:color="auto"/>
            <w:left w:val="none" w:sz="0" w:space="0" w:color="auto"/>
            <w:bottom w:val="none" w:sz="0" w:space="0" w:color="auto"/>
            <w:right w:val="none" w:sz="0" w:space="0" w:color="auto"/>
          </w:divBdr>
        </w:div>
        <w:div w:id="333647624">
          <w:marLeft w:val="0"/>
          <w:marRight w:val="0"/>
          <w:marTop w:val="0"/>
          <w:marBottom w:val="0"/>
          <w:divBdr>
            <w:top w:val="none" w:sz="0" w:space="0" w:color="auto"/>
            <w:left w:val="none" w:sz="0" w:space="0" w:color="auto"/>
            <w:bottom w:val="none" w:sz="0" w:space="0" w:color="auto"/>
            <w:right w:val="none" w:sz="0" w:space="0" w:color="auto"/>
          </w:divBdr>
        </w:div>
        <w:div w:id="1067655194">
          <w:marLeft w:val="0"/>
          <w:marRight w:val="0"/>
          <w:marTop w:val="0"/>
          <w:marBottom w:val="0"/>
          <w:divBdr>
            <w:top w:val="none" w:sz="0" w:space="0" w:color="auto"/>
            <w:left w:val="none" w:sz="0" w:space="0" w:color="auto"/>
            <w:bottom w:val="none" w:sz="0" w:space="0" w:color="auto"/>
            <w:right w:val="none" w:sz="0" w:space="0" w:color="auto"/>
          </w:divBdr>
        </w:div>
        <w:div w:id="623774764">
          <w:marLeft w:val="0"/>
          <w:marRight w:val="0"/>
          <w:marTop w:val="0"/>
          <w:marBottom w:val="0"/>
          <w:divBdr>
            <w:top w:val="none" w:sz="0" w:space="0" w:color="auto"/>
            <w:left w:val="none" w:sz="0" w:space="0" w:color="auto"/>
            <w:bottom w:val="none" w:sz="0" w:space="0" w:color="auto"/>
            <w:right w:val="none" w:sz="0" w:space="0" w:color="auto"/>
          </w:divBdr>
        </w:div>
        <w:div w:id="1859929947">
          <w:marLeft w:val="0"/>
          <w:marRight w:val="0"/>
          <w:marTop w:val="0"/>
          <w:marBottom w:val="0"/>
          <w:divBdr>
            <w:top w:val="none" w:sz="0" w:space="0" w:color="auto"/>
            <w:left w:val="none" w:sz="0" w:space="0" w:color="auto"/>
            <w:bottom w:val="none" w:sz="0" w:space="0" w:color="auto"/>
            <w:right w:val="none" w:sz="0" w:space="0" w:color="auto"/>
          </w:divBdr>
        </w:div>
        <w:div w:id="43215695">
          <w:marLeft w:val="0"/>
          <w:marRight w:val="0"/>
          <w:marTop w:val="0"/>
          <w:marBottom w:val="0"/>
          <w:divBdr>
            <w:top w:val="none" w:sz="0" w:space="0" w:color="auto"/>
            <w:left w:val="none" w:sz="0" w:space="0" w:color="auto"/>
            <w:bottom w:val="none" w:sz="0" w:space="0" w:color="auto"/>
            <w:right w:val="none" w:sz="0" w:space="0" w:color="auto"/>
          </w:divBdr>
        </w:div>
        <w:div w:id="1377075162">
          <w:marLeft w:val="0"/>
          <w:marRight w:val="0"/>
          <w:marTop w:val="0"/>
          <w:marBottom w:val="0"/>
          <w:divBdr>
            <w:top w:val="none" w:sz="0" w:space="0" w:color="auto"/>
            <w:left w:val="none" w:sz="0" w:space="0" w:color="auto"/>
            <w:bottom w:val="none" w:sz="0" w:space="0" w:color="auto"/>
            <w:right w:val="none" w:sz="0" w:space="0" w:color="auto"/>
          </w:divBdr>
        </w:div>
        <w:div w:id="181601385">
          <w:marLeft w:val="0"/>
          <w:marRight w:val="0"/>
          <w:marTop w:val="0"/>
          <w:marBottom w:val="0"/>
          <w:divBdr>
            <w:top w:val="none" w:sz="0" w:space="0" w:color="auto"/>
            <w:left w:val="none" w:sz="0" w:space="0" w:color="auto"/>
            <w:bottom w:val="none" w:sz="0" w:space="0" w:color="auto"/>
            <w:right w:val="none" w:sz="0" w:space="0" w:color="auto"/>
          </w:divBdr>
        </w:div>
        <w:div w:id="779691309">
          <w:marLeft w:val="0"/>
          <w:marRight w:val="0"/>
          <w:marTop w:val="0"/>
          <w:marBottom w:val="0"/>
          <w:divBdr>
            <w:top w:val="none" w:sz="0" w:space="0" w:color="auto"/>
            <w:left w:val="none" w:sz="0" w:space="0" w:color="auto"/>
            <w:bottom w:val="none" w:sz="0" w:space="0" w:color="auto"/>
            <w:right w:val="none" w:sz="0" w:space="0" w:color="auto"/>
          </w:divBdr>
        </w:div>
        <w:div w:id="1392535833">
          <w:marLeft w:val="0"/>
          <w:marRight w:val="0"/>
          <w:marTop w:val="0"/>
          <w:marBottom w:val="0"/>
          <w:divBdr>
            <w:top w:val="none" w:sz="0" w:space="0" w:color="auto"/>
            <w:left w:val="none" w:sz="0" w:space="0" w:color="auto"/>
            <w:bottom w:val="none" w:sz="0" w:space="0" w:color="auto"/>
            <w:right w:val="none" w:sz="0" w:space="0" w:color="auto"/>
          </w:divBdr>
        </w:div>
        <w:div w:id="364721884">
          <w:marLeft w:val="0"/>
          <w:marRight w:val="0"/>
          <w:marTop w:val="0"/>
          <w:marBottom w:val="0"/>
          <w:divBdr>
            <w:top w:val="none" w:sz="0" w:space="0" w:color="auto"/>
            <w:left w:val="none" w:sz="0" w:space="0" w:color="auto"/>
            <w:bottom w:val="none" w:sz="0" w:space="0" w:color="auto"/>
            <w:right w:val="none" w:sz="0" w:space="0" w:color="auto"/>
          </w:divBdr>
        </w:div>
        <w:div w:id="562062448">
          <w:marLeft w:val="0"/>
          <w:marRight w:val="0"/>
          <w:marTop w:val="0"/>
          <w:marBottom w:val="0"/>
          <w:divBdr>
            <w:top w:val="none" w:sz="0" w:space="0" w:color="auto"/>
            <w:left w:val="none" w:sz="0" w:space="0" w:color="auto"/>
            <w:bottom w:val="none" w:sz="0" w:space="0" w:color="auto"/>
            <w:right w:val="none" w:sz="0" w:space="0" w:color="auto"/>
          </w:divBdr>
        </w:div>
        <w:div w:id="813260998">
          <w:marLeft w:val="0"/>
          <w:marRight w:val="0"/>
          <w:marTop w:val="0"/>
          <w:marBottom w:val="0"/>
          <w:divBdr>
            <w:top w:val="none" w:sz="0" w:space="0" w:color="auto"/>
            <w:left w:val="none" w:sz="0" w:space="0" w:color="auto"/>
            <w:bottom w:val="none" w:sz="0" w:space="0" w:color="auto"/>
            <w:right w:val="none" w:sz="0" w:space="0" w:color="auto"/>
          </w:divBdr>
        </w:div>
        <w:div w:id="821389654">
          <w:marLeft w:val="0"/>
          <w:marRight w:val="0"/>
          <w:marTop w:val="0"/>
          <w:marBottom w:val="0"/>
          <w:divBdr>
            <w:top w:val="none" w:sz="0" w:space="0" w:color="auto"/>
            <w:left w:val="none" w:sz="0" w:space="0" w:color="auto"/>
            <w:bottom w:val="none" w:sz="0" w:space="0" w:color="auto"/>
            <w:right w:val="none" w:sz="0" w:space="0" w:color="auto"/>
          </w:divBdr>
        </w:div>
        <w:div w:id="610473590">
          <w:marLeft w:val="0"/>
          <w:marRight w:val="0"/>
          <w:marTop w:val="0"/>
          <w:marBottom w:val="0"/>
          <w:divBdr>
            <w:top w:val="none" w:sz="0" w:space="0" w:color="auto"/>
            <w:left w:val="none" w:sz="0" w:space="0" w:color="auto"/>
            <w:bottom w:val="none" w:sz="0" w:space="0" w:color="auto"/>
            <w:right w:val="none" w:sz="0" w:space="0" w:color="auto"/>
          </w:divBdr>
        </w:div>
        <w:div w:id="996959393">
          <w:marLeft w:val="0"/>
          <w:marRight w:val="0"/>
          <w:marTop w:val="0"/>
          <w:marBottom w:val="0"/>
          <w:divBdr>
            <w:top w:val="none" w:sz="0" w:space="0" w:color="auto"/>
            <w:left w:val="none" w:sz="0" w:space="0" w:color="auto"/>
            <w:bottom w:val="none" w:sz="0" w:space="0" w:color="auto"/>
            <w:right w:val="none" w:sz="0" w:space="0" w:color="auto"/>
          </w:divBdr>
        </w:div>
        <w:div w:id="258610672">
          <w:marLeft w:val="0"/>
          <w:marRight w:val="0"/>
          <w:marTop w:val="0"/>
          <w:marBottom w:val="0"/>
          <w:divBdr>
            <w:top w:val="none" w:sz="0" w:space="0" w:color="auto"/>
            <w:left w:val="none" w:sz="0" w:space="0" w:color="auto"/>
            <w:bottom w:val="none" w:sz="0" w:space="0" w:color="auto"/>
            <w:right w:val="none" w:sz="0" w:space="0" w:color="auto"/>
          </w:divBdr>
        </w:div>
        <w:div w:id="723214317">
          <w:marLeft w:val="0"/>
          <w:marRight w:val="0"/>
          <w:marTop w:val="0"/>
          <w:marBottom w:val="0"/>
          <w:divBdr>
            <w:top w:val="none" w:sz="0" w:space="0" w:color="auto"/>
            <w:left w:val="none" w:sz="0" w:space="0" w:color="auto"/>
            <w:bottom w:val="none" w:sz="0" w:space="0" w:color="auto"/>
            <w:right w:val="none" w:sz="0" w:space="0" w:color="auto"/>
          </w:divBdr>
        </w:div>
        <w:div w:id="789978886">
          <w:marLeft w:val="0"/>
          <w:marRight w:val="0"/>
          <w:marTop w:val="0"/>
          <w:marBottom w:val="0"/>
          <w:divBdr>
            <w:top w:val="none" w:sz="0" w:space="0" w:color="auto"/>
            <w:left w:val="none" w:sz="0" w:space="0" w:color="auto"/>
            <w:bottom w:val="none" w:sz="0" w:space="0" w:color="auto"/>
            <w:right w:val="none" w:sz="0" w:space="0" w:color="auto"/>
          </w:divBdr>
        </w:div>
        <w:div w:id="872882787">
          <w:marLeft w:val="0"/>
          <w:marRight w:val="0"/>
          <w:marTop w:val="0"/>
          <w:marBottom w:val="0"/>
          <w:divBdr>
            <w:top w:val="none" w:sz="0" w:space="0" w:color="auto"/>
            <w:left w:val="none" w:sz="0" w:space="0" w:color="auto"/>
            <w:bottom w:val="none" w:sz="0" w:space="0" w:color="auto"/>
            <w:right w:val="none" w:sz="0" w:space="0" w:color="auto"/>
          </w:divBdr>
        </w:div>
        <w:div w:id="1188367399">
          <w:marLeft w:val="0"/>
          <w:marRight w:val="0"/>
          <w:marTop w:val="0"/>
          <w:marBottom w:val="0"/>
          <w:divBdr>
            <w:top w:val="none" w:sz="0" w:space="0" w:color="auto"/>
            <w:left w:val="none" w:sz="0" w:space="0" w:color="auto"/>
            <w:bottom w:val="none" w:sz="0" w:space="0" w:color="auto"/>
            <w:right w:val="none" w:sz="0" w:space="0" w:color="auto"/>
          </w:divBdr>
        </w:div>
        <w:div w:id="1143425383">
          <w:marLeft w:val="0"/>
          <w:marRight w:val="0"/>
          <w:marTop w:val="0"/>
          <w:marBottom w:val="0"/>
          <w:divBdr>
            <w:top w:val="none" w:sz="0" w:space="0" w:color="auto"/>
            <w:left w:val="none" w:sz="0" w:space="0" w:color="auto"/>
            <w:bottom w:val="none" w:sz="0" w:space="0" w:color="auto"/>
            <w:right w:val="none" w:sz="0" w:space="0" w:color="auto"/>
          </w:divBdr>
        </w:div>
        <w:div w:id="384762006">
          <w:marLeft w:val="0"/>
          <w:marRight w:val="0"/>
          <w:marTop w:val="0"/>
          <w:marBottom w:val="0"/>
          <w:divBdr>
            <w:top w:val="none" w:sz="0" w:space="0" w:color="auto"/>
            <w:left w:val="none" w:sz="0" w:space="0" w:color="auto"/>
            <w:bottom w:val="none" w:sz="0" w:space="0" w:color="auto"/>
            <w:right w:val="none" w:sz="0" w:space="0" w:color="auto"/>
          </w:divBdr>
        </w:div>
        <w:div w:id="2083520874">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243339260">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25232081">
          <w:marLeft w:val="0"/>
          <w:marRight w:val="0"/>
          <w:marTop w:val="0"/>
          <w:marBottom w:val="0"/>
          <w:divBdr>
            <w:top w:val="none" w:sz="0" w:space="0" w:color="auto"/>
            <w:left w:val="none" w:sz="0" w:space="0" w:color="auto"/>
            <w:bottom w:val="none" w:sz="0" w:space="0" w:color="auto"/>
            <w:right w:val="none" w:sz="0" w:space="0" w:color="auto"/>
          </w:divBdr>
        </w:div>
        <w:div w:id="1741439259">
          <w:marLeft w:val="0"/>
          <w:marRight w:val="0"/>
          <w:marTop w:val="0"/>
          <w:marBottom w:val="0"/>
          <w:divBdr>
            <w:top w:val="none" w:sz="0" w:space="0" w:color="auto"/>
            <w:left w:val="none" w:sz="0" w:space="0" w:color="auto"/>
            <w:bottom w:val="none" w:sz="0" w:space="0" w:color="auto"/>
            <w:right w:val="none" w:sz="0" w:space="0" w:color="auto"/>
          </w:divBdr>
        </w:div>
        <w:div w:id="1211529407">
          <w:marLeft w:val="0"/>
          <w:marRight w:val="0"/>
          <w:marTop w:val="0"/>
          <w:marBottom w:val="0"/>
          <w:divBdr>
            <w:top w:val="none" w:sz="0" w:space="0" w:color="auto"/>
            <w:left w:val="none" w:sz="0" w:space="0" w:color="auto"/>
            <w:bottom w:val="none" w:sz="0" w:space="0" w:color="auto"/>
            <w:right w:val="none" w:sz="0" w:space="0" w:color="auto"/>
          </w:divBdr>
        </w:div>
        <w:div w:id="1624917235">
          <w:marLeft w:val="0"/>
          <w:marRight w:val="0"/>
          <w:marTop w:val="0"/>
          <w:marBottom w:val="0"/>
          <w:divBdr>
            <w:top w:val="none" w:sz="0" w:space="0" w:color="auto"/>
            <w:left w:val="none" w:sz="0" w:space="0" w:color="auto"/>
            <w:bottom w:val="none" w:sz="0" w:space="0" w:color="auto"/>
            <w:right w:val="none" w:sz="0" w:space="0" w:color="auto"/>
          </w:divBdr>
        </w:div>
        <w:div w:id="919560419">
          <w:marLeft w:val="0"/>
          <w:marRight w:val="0"/>
          <w:marTop w:val="0"/>
          <w:marBottom w:val="0"/>
          <w:divBdr>
            <w:top w:val="none" w:sz="0" w:space="0" w:color="auto"/>
            <w:left w:val="none" w:sz="0" w:space="0" w:color="auto"/>
            <w:bottom w:val="none" w:sz="0" w:space="0" w:color="auto"/>
            <w:right w:val="none" w:sz="0" w:space="0" w:color="auto"/>
          </w:divBdr>
        </w:div>
        <w:div w:id="279189804">
          <w:marLeft w:val="0"/>
          <w:marRight w:val="0"/>
          <w:marTop w:val="0"/>
          <w:marBottom w:val="0"/>
          <w:divBdr>
            <w:top w:val="none" w:sz="0" w:space="0" w:color="auto"/>
            <w:left w:val="none" w:sz="0" w:space="0" w:color="auto"/>
            <w:bottom w:val="none" w:sz="0" w:space="0" w:color="auto"/>
            <w:right w:val="none" w:sz="0" w:space="0" w:color="auto"/>
          </w:divBdr>
        </w:div>
        <w:div w:id="906190196">
          <w:marLeft w:val="0"/>
          <w:marRight w:val="0"/>
          <w:marTop w:val="0"/>
          <w:marBottom w:val="0"/>
          <w:divBdr>
            <w:top w:val="none" w:sz="0" w:space="0" w:color="auto"/>
            <w:left w:val="none" w:sz="0" w:space="0" w:color="auto"/>
            <w:bottom w:val="none" w:sz="0" w:space="0" w:color="auto"/>
            <w:right w:val="none" w:sz="0" w:space="0" w:color="auto"/>
          </w:divBdr>
        </w:div>
        <w:div w:id="1024208757">
          <w:marLeft w:val="0"/>
          <w:marRight w:val="0"/>
          <w:marTop w:val="0"/>
          <w:marBottom w:val="0"/>
          <w:divBdr>
            <w:top w:val="none" w:sz="0" w:space="0" w:color="auto"/>
            <w:left w:val="none" w:sz="0" w:space="0" w:color="auto"/>
            <w:bottom w:val="none" w:sz="0" w:space="0" w:color="auto"/>
            <w:right w:val="none" w:sz="0" w:space="0" w:color="auto"/>
          </w:divBdr>
        </w:div>
        <w:div w:id="1009286788">
          <w:marLeft w:val="0"/>
          <w:marRight w:val="0"/>
          <w:marTop w:val="0"/>
          <w:marBottom w:val="0"/>
          <w:divBdr>
            <w:top w:val="none" w:sz="0" w:space="0" w:color="auto"/>
            <w:left w:val="none" w:sz="0" w:space="0" w:color="auto"/>
            <w:bottom w:val="none" w:sz="0" w:space="0" w:color="auto"/>
            <w:right w:val="none" w:sz="0" w:space="0" w:color="auto"/>
          </w:divBdr>
        </w:div>
        <w:div w:id="1034618596">
          <w:marLeft w:val="0"/>
          <w:marRight w:val="0"/>
          <w:marTop w:val="0"/>
          <w:marBottom w:val="0"/>
          <w:divBdr>
            <w:top w:val="none" w:sz="0" w:space="0" w:color="auto"/>
            <w:left w:val="none" w:sz="0" w:space="0" w:color="auto"/>
            <w:bottom w:val="none" w:sz="0" w:space="0" w:color="auto"/>
            <w:right w:val="none" w:sz="0" w:space="0" w:color="auto"/>
          </w:divBdr>
        </w:div>
        <w:div w:id="1564827865">
          <w:marLeft w:val="0"/>
          <w:marRight w:val="0"/>
          <w:marTop w:val="0"/>
          <w:marBottom w:val="0"/>
          <w:divBdr>
            <w:top w:val="none" w:sz="0" w:space="0" w:color="auto"/>
            <w:left w:val="none" w:sz="0" w:space="0" w:color="auto"/>
            <w:bottom w:val="none" w:sz="0" w:space="0" w:color="auto"/>
            <w:right w:val="none" w:sz="0" w:space="0" w:color="auto"/>
          </w:divBdr>
        </w:div>
        <w:div w:id="384916104">
          <w:marLeft w:val="0"/>
          <w:marRight w:val="0"/>
          <w:marTop w:val="0"/>
          <w:marBottom w:val="0"/>
          <w:divBdr>
            <w:top w:val="none" w:sz="0" w:space="0" w:color="auto"/>
            <w:left w:val="none" w:sz="0" w:space="0" w:color="auto"/>
            <w:bottom w:val="none" w:sz="0" w:space="0" w:color="auto"/>
            <w:right w:val="none" w:sz="0" w:space="0" w:color="auto"/>
          </w:divBdr>
        </w:div>
        <w:div w:id="664207976">
          <w:marLeft w:val="0"/>
          <w:marRight w:val="0"/>
          <w:marTop w:val="0"/>
          <w:marBottom w:val="0"/>
          <w:divBdr>
            <w:top w:val="none" w:sz="0" w:space="0" w:color="auto"/>
            <w:left w:val="none" w:sz="0" w:space="0" w:color="auto"/>
            <w:bottom w:val="none" w:sz="0" w:space="0" w:color="auto"/>
            <w:right w:val="none" w:sz="0" w:space="0" w:color="auto"/>
          </w:divBdr>
        </w:div>
        <w:div w:id="1663850517">
          <w:marLeft w:val="0"/>
          <w:marRight w:val="0"/>
          <w:marTop w:val="0"/>
          <w:marBottom w:val="0"/>
          <w:divBdr>
            <w:top w:val="none" w:sz="0" w:space="0" w:color="auto"/>
            <w:left w:val="none" w:sz="0" w:space="0" w:color="auto"/>
            <w:bottom w:val="none" w:sz="0" w:space="0" w:color="auto"/>
            <w:right w:val="none" w:sz="0" w:space="0" w:color="auto"/>
          </w:divBdr>
        </w:div>
        <w:div w:id="1010789243">
          <w:marLeft w:val="0"/>
          <w:marRight w:val="0"/>
          <w:marTop w:val="0"/>
          <w:marBottom w:val="0"/>
          <w:divBdr>
            <w:top w:val="none" w:sz="0" w:space="0" w:color="auto"/>
            <w:left w:val="none" w:sz="0" w:space="0" w:color="auto"/>
            <w:bottom w:val="none" w:sz="0" w:space="0" w:color="auto"/>
            <w:right w:val="none" w:sz="0" w:space="0" w:color="auto"/>
          </w:divBdr>
        </w:div>
        <w:div w:id="1853565174">
          <w:marLeft w:val="0"/>
          <w:marRight w:val="0"/>
          <w:marTop w:val="0"/>
          <w:marBottom w:val="0"/>
          <w:divBdr>
            <w:top w:val="none" w:sz="0" w:space="0" w:color="auto"/>
            <w:left w:val="none" w:sz="0" w:space="0" w:color="auto"/>
            <w:bottom w:val="none" w:sz="0" w:space="0" w:color="auto"/>
            <w:right w:val="none" w:sz="0" w:space="0" w:color="auto"/>
          </w:divBdr>
        </w:div>
        <w:div w:id="2038116218">
          <w:marLeft w:val="0"/>
          <w:marRight w:val="0"/>
          <w:marTop w:val="0"/>
          <w:marBottom w:val="0"/>
          <w:divBdr>
            <w:top w:val="none" w:sz="0" w:space="0" w:color="auto"/>
            <w:left w:val="none" w:sz="0" w:space="0" w:color="auto"/>
            <w:bottom w:val="none" w:sz="0" w:space="0" w:color="auto"/>
            <w:right w:val="none" w:sz="0" w:space="0" w:color="auto"/>
          </w:divBdr>
        </w:div>
        <w:div w:id="1849177123">
          <w:marLeft w:val="0"/>
          <w:marRight w:val="0"/>
          <w:marTop w:val="0"/>
          <w:marBottom w:val="0"/>
          <w:divBdr>
            <w:top w:val="none" w:sz="0" w:space="0" w:color="auto"/>
            <w:left w:val="none" w:sz="0" w:space="0" w:color="auto"/>
            <w:bottom w:val="none" w:sz="0" w:space="0" w:color="auto"/>
            <w:right w:val="none" w:sz="0" w:space="0" w:color="auto"/>
          </w:divBdr>
        </w:div>
        <w:div w:id="677346528">
          <w:marLeft w:val="0"/>
          <w:marRight w:val="0"/>
          <w:marTop w:val="0"/>
          <w:marBottom w:val="0"/>
          <w:divBdr>
            <w:top w:val="none" w:sz="0" w:space="0" w:color="auto"/>
            <w:left w:val="none" w:sz="0" w:space="0" w:color="auto"/>
            <w:bottom w:val="none" w:sz="0" w:space="0" w:color="auto"/>
            <w:right w:val="none" w:sz="0" w:space="0" w:color="auto"/>
          </w:divBdr>
        </w:div>
        <w:div w:id="1313681445">
          <w:marLeft w:val="0"/>
          <w:marRight w:val="0"/>
          <w:marTop w:val="0"/>
          <w:marBottom w:val="0"/>
          <w:divBdr>
            <w:top w:val="none" w:sz="0" w:space="0" w:color="auto"/>
            <w:left w:val="none" w:sz="0" w:space="0" w:color="auto"/>
            <w:bottom w:val="none" w:sz="0" w:space="0" w:color="auto"/>
            <w:right w:val="none" w:sz="0" w:space="0" w:color="auto"/>
          </w:divBdr>
        </w:div>
        <w:div w:id="2138327543">
          <w:marLeft w:val="0"/>
          <w:marRight w:val="0"/>
          <w:marTop w:val="0"/>
          <w:marBottom w:val="0"/>
          <w:divBdr>
            <w:top w:val="none" w:sz="0" w:space="0" w:color="auto"/>
            <w:left w:val="none" w:sz="0" w:space="0" w:color="auto"/>
            <w:bottom w:val="none" w:sz="0" w:space="0" w:color="auto"/>
            <w:right w:val="none" w:sz="0" w:space="0" w:color="auto"/>
          </w:divBdr>
        </w:div>
        <w:div w:id="940604325">
          <w:marLeft w:val="0"/>
          <w:marRight w:val="0"/>
          <w:marTop w:val="0"/>
          <w:marBottom w:val="0"/>
          <w:divBdr>
            <w:top w:val="none" w:sz="0" w:space="0" w:color="auto"/>
            <w:left w:val="none" w:sz="0" w:space="0" w:color="auto"/>
            <w:bottom w:val="none" w:sz="0" w:space="0" w:color="auto"/>
            <w:right w:val="none" w:sz="0" w:space="0" w:color="auto"/>
          </w:divBdr>
        </w:div>
        <w:div w:id="183053824">
          <w:marLeft w:val="0"/>
          <w:marRight w:val="0"/>
          <w:marTop w:val="0"/>
          <w:marBottom w:val="0"/>
          <w:divBdr>
            <w:top w:val="none" w:sz="0" w:space="0" w:color="auto"/>
            <w:left w:val="none" w:sz="0" w:space="0" w:color="auto"/>
            <w:bottom w:val="none" w:sz="0" w:space="0" w:color="auto"/>
            <w:right w:val="none" w:sz="0" w:space="0" w:color="auto"/>
          </w:divBdr>
        </w:div>
        <w:div w:id="1257978873">
          <w:marLeft w:val="0"/>
          <w:marRight w:val="0"/>
          <w:marTop w:val="0"/>
          <w:marBottom w:val="0"/>
          <w:divBdr>
            <w:top w:val="none" w:sz="0" w:space="0" w:color="auto"/>
            <w:left w:val="none" w:sz="0" w:space="0" w:color="auto"/>
            <w:bottom w:val="none" w:sz="0" w:space="0" w:color="auto"/>
            <w:right w:val="none" w:sz="0" w:space="0" w:color="auto"/>
          </w:divBdr>
        </w:div>
        <w:div w:id="1303926651">
          <w:marLeft w:val="0"/>
          <w:marRight w:val="0"/>
          <w:marTop w:val="0"/>
          <w:marBottom w:val="0"/>
          <w:divBdr>
            <w:top w:val="none" w:sz="0" w:space="0" w:color="auto"/>
            <w:left w:val="none" w:sz="0" w:space="0" w:color="auto"/>
            <w:bottom w:val="none" w:sz="0" w:space="0" w:color="auto"/>
            <w:right w:val="none" w:sz="0" w:space="0" w:color="auto"/>
          </w:divBdr>
        </w:div>
        <w:div w:id="912666054">
          <w:marLeft w:val="0"/>
          <w:marRight w:val="0"/>
          <w:marTop w:val="0"/>
          <w:marBottom w:val="0"/>
          <w:divBdr>
            <w:top w:val="none" w:sz="0" w:space="0" w:color="auto"/>
            <w:left w:val="none" w:sz="0" w:space="0" w:color="auto"/>
            <w:bottom w:val="none" w:sz="0" w:space="0" w:color="auto"/>
            <w:right w:val="none" w:sz="0" w:space="0" w:color="auto"/>
          </w:divBdr>
        </w:div>
        <w:div w:id="261377292">
          <w:marLeft w:val="0"/>
          <w:marRight w:val="0"/>
          <w:marTop w:val="0"/>
          <w:marBottom w:val="0"/>
          <w:divBdr>
            <w:top w:val="none" w:sz="0" w:space="0" w:color="auto"/>
            <w:left w:val="none" w:sz="0" w:space="0" w:color="auto"/>
            <w:bottom w:val="none" w:sz="0" w:space="0" w:color="auto"/>
            <w:right w:val="none" w:sz="0" w:space="0" w:color="auto"/>
          </w:divBdr>
        </w:div>
        <w:div w:id="1564023430">
          <w:marLeft w:val="0"/>
          <w:marRight w:val="0"/>
          <w:marTop w:val="0"/>
          <w:marBottom w:val="0"/>
          <w:divBdr>
            <w:top w:val="none" w:sz="0" w:space="0" w:color="auto"/>
            <w:left w:val="none" w:sz="0" w:space="0" w:color="auto"/>
            <w:bottom w:val="none" w:sz="0" w:space="0" w:color="auto"/>
            <w:right w:val="none" w:sz="0" w:space="0" w:color="auto"/>
          </w:divBdr>
        </w:div>
        <w:div w:id="199712766">
          <w:marLeft w:val="0"/>
          <w:marRight w:val="0"/>
          <w:marTop w:val="0"/>
          <w:marBottom w:val="0"/>
          <w:divBdr>
            <w:top w:val="none" w:sz="0" w:space="0" w:color="auto"/>
            <w:left w:val="none" w:sz="0" w:space="0" w:color="auto"/>
            <w:bottom w:val="none" w:sz="0" w:space="0" w:color="auto"/>
            <w:right w:val="none" w:sz="0" w:space="0" w:color="auto"/>
          </w:divBdr>
        </w:div>
        <w:div w:id="647825785">
          <w:marLeft w:val="0"/>
          <w:marRight w:val="0"/>
          <w:marTop w:val="0"/>
          <w:marBottom w:val="0"/>
          <w:divBdr>
            <w:top w:val="none" w:sz="0" w:space="0" w:color="auto"/>
            <w:left w:val="none" w:sz="0" w:space="0" w:color="auto"/>
            <w:bottom w:val="none" w:sz="0" w:space="0" w:color="auto"/>
            <w:right w:val="none" w:sz="0" w:space="0" w:color="auto"/>
          </w:divBdr>
        </w:div>
        <w:div w:id="1833909411">
          <w:marLeft w:val="0"/>
          <w:marRight w:val="0"/>
          <w:marTop w:val="0"/>
          <w:marBottom w:val="0"/>
          <w:divBdr>
            <w:top w:val="none" w:sz="0" w:space="0" w:color="auto"/>
            <w:left w:val="none" w:sz="0" w:space="0" w:color="auto"/>
            <w:bottom w:val="none" w:sz="0" w:space="0" w:color="auto"/>
            <w:right w:val="none" w:sz="0" w:space="0" w:color="auto"/>
          </w:divBdr>
        </w:div>
        <w:div w:id="1441073858">
          <w:marLeft w:val="0"/>
          <w:marRight w:val="0"/>
          <w:marTop w:val="0"/>
          <w:marBottom w:val="0"/>
          <w:divBdr>
            <w:top w:val="none" w:sz="0" w:space="0" w:color="auto"/>
            <w:left w:val="none" w:sz="0" w:space="0" w:color="auto"/>
            <w:bottom w:val="none" w:sz="0" w:space="0" w:color="auto"/>
            <w:right w:val="none" w:sz="0" w:space="0" w:color="auto"/>
          </w:divBdr>
        </w:div>
        <w:div w:id="919289044">
          <w:marLeft w:val="0"/>
          <w:marRight w:val="0"/>
          <w:marTop w:val="0"/>
          <w:marBottom w:val="0"/>
          <w:divBdr>
            <w:top w:val="none" w:sz="0" w:space="0" w:color="auto"/>
            <w:left w:val="none" w:sz="0" w:space="0" w:color="auto"/>
            <w:bottom w:val="none" w:sz="0" w:space="0" w:color="auto"/>
            <w:right w:val="none" w:sz="0" w:space="0" w:color="auto"/>
          </w:divBdr>
        </w:div>
        <w:div w:id="439418990">
          <w:marLeft w:val="0"/>
          <w:marRight w:val="0"/>
          <w:marTop w:val="0"/>
          <w:marBottom w:val="0"/>
          <w:divBdr>
            <w:top w:val="none" w:sz="0" w:space="0" w:color="auto"/>
            <w:left w:val="none" w:sz="0" w:space="0" w:color="auto"/>
            <w:bottom w:val="none" w:sz="0" w:space="0" w:color="auto"/>
            <w:right w:val="none" w:sz="0" w:space="0" w:color="auto"/>
          </w:divBdr>
        </w:div>
        <w:div w:id="2067994102">
          <w:marLeft w:val="0"/>
          <w:marRight w:val="0"/>
          <w:marTop w:val="0"/>
          <w:marBottom w:val="0"/>
          <w:divBdr>
            <w:top w:val="none" w:sz="0" w:space="0" w:color="auto"/>
            <w:left w:val="none" w:sz="0" w:space="0" w:color="auto"/>
            <w:bottom w:val="none" w:sz="0" w:space="0" w:color="auto"/>
            <w:right w:val="none" w:sz="0" w:space="0" w:color="auto"/>
          </w:divBdr>
        </w:div>
        <w:div w:id="190579811">
          <w:marLeft w:val="0"/>
          <w:marRight w:val="0"/>
          <w:marTop w:val="0"/>
          <w:marBottom w:val="0"/>
          <w:divBdr>
            <w:top w:val="none" w:sz="0" w:space="0" w:color="auto"/>
            <w:left w:val="none" w:sz="0" w:space="0" w:color="auto"/>
            <w:bottom w:val="none" w:sz="0" w:space="0" w:color="auto"/>
            <w:right w:val="none" w:sz="0" w:space="0" w:color="auto"/>
          </w:divBdr>
        </w:div>
        <w:div w:id="1687749572">
          <w:marLeft w:val="0"/>
          <w:marRight w:val="0"/>
          <w:marTop w:val="0"/>
          <w:marBottom w:val="0"/>
          <w:divBdr>
            <w:top w:val="none" w:sz="0" w:space="0" w:color="auto"/>
            <w:left w:val="none" w:sz="0" w:space="0" w:color="auto"/>
            <w:bottom w:val="none" w:sz="0" w:space="0" w:color="auto"/>
            <w:right w:val="none" w:sz="0" w:space="0" w:color="auto"/>
          </w:divBdr>
        </w:div>
        <w:div w:id="1975983229">
          <w:marLeft w:val="0"/>
          <w:marRight w:val="0"/>
          <w:marTop w:val="0"/>
          <w:marBottom w:val="0"/>
          <w:divBdr>
            <w:top w:val="none" w:sz="0" w:space="0" w:color="auto"/>
            <w:left w:val="none" w:sz="0" w:space="0" w:color="auto"/>
            <w:bottom w:val="none" w:sz="0" w:space="0" w:color="auto"/>
            <w:right w:val="none" w:sz="0" w:space="0" w:color="auto"/>
          </w:divBdr>
        </w:div>
        <w:div w:id="1987852310">
          <w:marLeft w:val="0"/>
          <w:marRight w:val="0"/>
          <w:marTop w:val="0"/>
          <w:marBottom w:val="0"/>
          <w:divBdr>
            <w:top w:val="none" w:sz="0" w:space="0" w:color="auto"/>
            <w:left w:val="none" w:sz="0" w:space="0" w:color="auto"/>
            <w:bottom w:val="none" w:sz="0" w:space="0" w:color="auto"/>
            <w:right w:val="none" w:sz="0" w:space="0" w:color="auto"/>
          </w:divBdr>
        </w:div>
        <w:div w:id="816610837">
          <w:marLeft w:val="0"/>
          <w:marRight w:val="0"/>
          <w:marTop w:val="0"/>
          <w:marBottom w:val="0"/>
          <w:divBdr>
            <w:top w:val="none" w:sz="0" w:space="0" w:color="auto"/>
            <w:left w:val="none" w:sz="0" w:space="0" w:color="auto"/>
            <w:bottom w:val="none" w:sz="0" w:space="0" w:color="auto"/>
            <w:right w:val="none" w:sz="0" w:space="0" w:color="auto"/>
          </w:divBdr>
        </w:div>
        <w:div w:id="141312504">
          <w:marLeft w:val="0"/>
          <w:marRight w:val="0"/>
          <w:marTop w:val="0"/>
          <w:marBottom w:val="0"/>
          <w:divBdr>
            <w:top w:val="none" w:sz="0" w:space="0" w:color="auto"/>
            <w:left w:val="none" w:sz="0" w:space="0" w:color="auto"/>
            <w:bottom w:val="none" w:sz="0" w:space="0" w:color="auto"/>
            <w:right w:val="none" w:sz="0" w:space="0" w:color="auto"/>
          </w:divBdr>
        </w:div>
        <w:div w:id="1880514190">
          <w:marLeft w:val="0"/>
          <w:marRight w:val="0"/>
          <w:marTop w:val="0"/>
          <w:marBottom w:val="0"/>
          <w:divBdr>
            <w:top w:val="none" w:sz="0" w:space="0" w:color="auto"/>
            <w:left w:val="none" w:sz="0" w:space="0" w:color="auto"/>
            <w:bottom w:val="none" w:sz="0" w:space="0" w:color="auto"/>
            <w:right w:val="none" w:sz="0" w:space="0" w:color="auto"/>
          </w:divBdr>
        </w:div>
        <w:div w:id="590940096">
          <w:marLeft w:val="0"/>
          <w:marRight w:val="0"/>
          <w:marTop w:val="0"/>
          <w:marBottom w:val="0"/>
          <w:divBdr>
            <w:top w:val="none" w:sz="0" w:space="0" w:color="auto"/>
            <w:left w:val="none" w:sz="0" w:space="0" w:color="auto"/>
            <w:bottom w:val="none" w:sz="0" w:space="0" w:color="auto"/>
            <w:right w:val="none" w:sz="0" w:space="0" w:color="auto"/>
          </w:divBdr>
        </w:div>
        <w:div w:id="1521823260">
          <w:marLeft w:val="0"/>
          <w:marRight w:val="0"/>
          <w:marTop w:val="0"/>
          <w:marBottom w:val="0"/>
          <w:divBdr>
            <w:top w:val="none" w:sz="0" w:space="0" w:color="auto"/>
            <w:left w:val="none" w:sz="0" w:space="0" w:color="auto"/>
            <w:bottom w:val="none" w:sz="0" w:space="0" w:color="auto"/>
            <w:right w:val="none" w:sz="0" w:space="0" w:color="auto"/>
          </w:divBdr>
        </w:div>
        <w:div w:id="1802721053">
          <w:marLeft w:val="0"/>
          <w:marRight w:val="0"/>
          <w:marTop w:val="0"/>
          <w:marBottom w:val="0"/>
          <w:divBdr>
            <w:top w:val="none" w:sz="0" w:space="0" w:color="auto"/>
            <w:left w:val="none" w:sz="0" w:space="0" w:color="auto"/>
            <w:bottom w:val="none" w:sz="0" w:space="0" w:color="auto"/>
            <w:right w:val="none" w:sz="0" w:space="0" w:color="auto"/>
          </w:divBdr>
        </w:div>
        <w:div w:id="259411924">
          <w:marLeft w:val="0"/>
          <w:marRight w:val="0"/>
          <w:marTop w:val="0"/>
          <w:marBottom w:val="0"/>
          <w:divBdr>
            <w:top w:val="none" w:sz="0" w:space="0" w:color="auto"/>
            <w:left w:val="none" w:sz="0" w:space="0" w:color="auto"/>
            <w:bottom w:val="none" w:sz="0" w:space="0" w:color="auto"/>
            <w:right w:val="none" w:sz="0" w:space="0" w:color="auto"/>
          </w:divBdr>
        </w:div>
        <w:div w:id="409424871">
          <w:marLeft w:val="0"/>
          <w:marRight w:val="0"/>
          <w:marTop w:val="0"/>
          <w:marBottom w:val="0"/>
          <w:divBdr>
            <w:top w:val="none" w:sz="0" w:space="0" w:color="auto"/>
            <w:left w:val="none" w:sz="0" w:space="0" w:color="auto"/>
            <w:bottom w:val="none" w:sz="0" w:space="0" w:color="auto"/>
            <w:right w:val="none" w:sz="0" w:space="0" w:color="auto"/>
          </w:divBdr>
        </w:div>
        <w:div w:id="1525706322">
          <w:marLeft w:val="0"/>
          <w:marRight w:val="0"/>
          <w:marTop w:val="0"/>
          <w:marBottom w:val="0"/>
          <w:divBdr>
            <w:top w:val="none" w:sz="0" w:space="0" w:color="auto"/>
            <w:left w:val="none" w:sz="0" w:space="0" w:color="auto"/>
            <w:bottom w:val="none" w:sz="0" w:space="0" w:color="auto"/>
            <w:right w:val="none" w:sz="0" w:space="0" w:color="auto"/>
          </w:divBdr>
        </w:div>
        <w:div w:id="1718043012">
          <w:marLeft w:val="0"/>
          <w:marRight w:val="0"/>
          <w:marTop w:val="0"/>
          <w:marBottom w:val="0"/>
          <w:divBdr>
            <w:top w:val="none" w:sz="0" w:space="0" w:color="auto"/>
            <w:left w:val="none" w:sz="0" w:space="0" w:color="auto"/>
            <w:bottom w:val="none" w:sz="0" w:space="0" w:color="auto"/>
            <w:right w:val="none" w:sz="0" w:space="0" w:color="auto"/>
          </w:divBdr>
        </w:div>
        <w:div w:id="45300377">
          <w:marLeft w:val="0"/>
          <w:marRight w:val="0"/>
          <w:marTop w:val="0"/>
          <w:marBottom w:val="0"/>
          <w:divBdr>
            <w:top w:val="none" w:sz="0" w:space="0" w:color="auto"/>
            <w:left w:val="none" w:sz="0" w:space="0" w:color="auto"/>
            <w:bottom w:val="none" w:sz="0" w:space="0" w:color="auto"/>
            <w:right w:val="none" w:sz="0" w:space="0" w:color="auto"/>
          </w:divBdr>
        </w:div>
        <w:div w:id="587038050">
          <w:marLeft w:val="0"/>
          <w:marRight w:val="0"/>
          <w:marTop w:val="0"/>
          <w:marBottom w:val="0"/>
          <w:divBdr>
            <w:top w:val="none" w:sz="0" w:space="0" w:color="auto"/>
            <w:left w:val="none" w:sz="0" w:space="0" w:color="auto"/>
            <w:bottom w:val="none" w:sz="0" w:space="0" w:color="auto"/>
            <w:right w:val="none" w:sz="0" w:space="0" w:color="auto"/>
          </w:divBdr>
        </w:div>
        <w:div w:id="1223717621">
          <w:marLeft w:val="0"/>
          <w:marRight w:val="0"/>
          <w:marTop w:val="0"/>
          <w:marBottom w:val="0"/>
          <w:divBdr>
            <w:top w:val="none" w:sz="0" w:space="0" w:color="auto"/>
            <w:left w:val="none" w:sz="0" w:space="0" w:color="auto"/>
            <w:bottom w:val="none" w:sz="0" w:space="0" w:color="auto"/>
            <w:right w:val="none" w:sz="0" w:space="0" w:color="auto"/>
          </w:divBdr>
        </w:div>
        <w:div w:id="1080106121">
          <w:marLeft w:val="0"/>
          <w:marRight w:val="0"/>
          <w:marTop w:val="0"/>
          <w:marBottom w:val="0"/>
          <w:divBdr>
            <w:top w:val="none" w:sz="0" w:space="0" w:color="auto"/>
            <w:left w:val="none" w:sz="0" w:space="0" w:color="auto"/>
            <w:bottom w:val="none" w:sz="0" w:space="0" w:color="auto"/>
            <w:right w:val="none" w:sz="0" w:space="0" w:color="auto"/>
          </w:divBdr>
        </w:div>
        <w:div w:id="1020621239">
          <w:marLeft w:val="0"/>
          <w:marRight w:val="0"/>
          <w:marTop w:val="0"/>
          <w:marBottom w:val="0"/>
          <w:divBdr>
            <w:top w:val="none" w:sz="0" w:space="0" w:color="auto"/>
            <w:left w:val="none" w:sz="0" w:space="0" w:color="auto"/>
            <w:bottom w:val="none" w:sz="0" w:space="0" w:color="auto"/>
            <w:right w:val="none" w:sz="0" w:space="0" w:color="auto"/>
          </w:divBdr>
        </w:div>
        <w:div w:id="369381677">
          <w:marLeft w:val="0"/>
          <w:marRight w:val="0"/>
          <w:marTop w:val="0"/>
          <w:marBottom w:val="0"/>
          <w:divBdr>
            <w:top w:val="none" w:sz="0" w:space="0" w:color="auto"/>
            <w:left w:val="none" w:sz="0" w:space="0" w:color="auto"/>
            <w:bottom w:val="none" w:sz="0" w:space="0" w:color="auto"/>
            <w:right w:val="none" w:sz="0" w:space="0" w:color="auto"/>
          </w:divBdr>
        </w:div>
      </w:divsChild>
    </w:div>
    <w:div w:id="1020619036">
      <w:bodyDiv w:val="1"/>
      <w:marLeft w:val="0"/>
      <w:marRight w:val="0"/>
      <w:marTop w:val="0"/>
      <w:marBottom w:val="0"/>
      <w:divBdr>
        <w:top w:val="none" w:sz="0" w:space="0" w:color="auto"/>
        <w:left w:val="none" w:sz="0" w:space="0" w:color="auto"/>
        <w:bottom w:val="none" w:sz="0" w:space="0" w:color="auto"/>
        <w:right w:val="none" w:sz="0" w:space="0" w:color="auto"/>
      </w:divBdr>
      <w:divsChild>
        <w:div w:id="1555578418">
          <w:marLeft w:val="0"/>
          <w:marRight w:val="0"/>
          <w:marTop w:val="0"/>
          <w:marBottom w:val="200"/>
          <w:divBdr>
            <w:top w:val="none" w:sz="0" w:space="0" w:color="auto"/>
            <w:left w:val="none" w:sz="0" w:space="0" w:color="auto"/>
            <w:bottom w:val="none" w:sz="0" w:space="0" w:color="auto"/>
            <w:right w:val="none" w:sz="0" w:space="0" w:color="auto"/>
          </w:divBdr>
        </w:div>
        <w:div w:id="283777364">
          <w:marLeft w:val="0"/>
          <w:marRight w:val="0"/>
          <w:marTop w:val="0"/>
          <w:marBottom w:val="200"/>
          <w:divBdr>
            <w:top w:val="none" w:sz="0" w:space="0" w:color="auto"/>
            <w:left w:val="none" w:sz="0" w:space="0" w:color="auto"/>
            <w:bottom w:val="none" w:sz="0" w:space="0" w:color="auto"/>
            <w:right w:val="none" w:sz="0" w:space="0" w:color="auto"/>
          </w:divBdr>
        </w:div>
        <w:div w:id="807356389">
          <w:marLeft w:val="0"/>
          <w:marRight w:val="0"/>
          <w:marTop w:val="0"/>
          <w:marBottom w:val="200"/>
          <w:divBdr>
            <w:top w:val="none" w:sz="0" w:space="0" w:color="auto"/>
            <w:left w:val="none" w:sz="0" w:space="0" w:color="auto"/>
            <w:bottom w:val="none" w:sz="0" w:space="0" w:color="auto"/>
            <w:right w:val="none" w:sz="0" w:space="0" w:color="auto"/>
          </w:divBdr>
        </w:div>
        <w:div w:id="1004629925">
          <w:marLeft w:val="0"/>
          <w:marRight w:val="0"/>
          <w:marTop w:val="0"/>
          <w:marBottom w:val="200"/>
          <w:divBdr>
            <w:top w:val="none" w:sz="0" w:space="0" w:color="auto"/>
            <w:left w:val="none" w:sz="0" w:space="0" w:color="auto"/>
            <w:bottom w:val="none" w:sz="0" w:space="0" w:color="auto"/>
            <w:right w:val="none" w:sz="0" w:space="0" w:color="auto"/>
          </w:divBdr>
        </w:div>
      </w:divsChild>
    </w:div>
    <w:div w:id="1838381561">
      <w:bodyDiv w:val="1"/>
      <w:marLeft w:val="0"/>
      <w:marRight w:val="0"/>
      <w:marTop w:val="0"/>
      <w:marBottom w:val="0"/>
      <w:divBdr>
        <w:top w:val="none" w:sz="0" w:space="0" w:color="auto"/>
        <w:left w:val="none" w:sz="0" w:space="0" w:color="auto"/>
        <w:bottom w:val="none" w:sz="0" w:space="0" w:color="auto"/>
        <w:right w:val="none" w:sz="0" w:space="0" w:color="auto"/>
      </w:divBdr>
      <w:divsChild>
        <w:div w:id="1867983645">
          <w:marLeft w:val="0"/>
          <w:marRight w:val="0"/>
          <w:marTop w:val="0"/>
          <w:marBottom w:val="0"/>
          <w:divBdr>
            <w:top w:val="none" w:sz="0" w:space="0" w:color="auto"/>
            <w:left w:val="none" w:sz="0" w:space="0" w:color="auto"/>
            <w:bottom w:val="none" w:sz="0" w:space="0" w:color="auto"/>
            <w:right w:val="none" w:sz="0" w:space="0" w:color="auto"/>
          </w:divBdr>
        </w:div>
        <w:div w:id="321660304">
          <w:marLeft w:val="0"/>
          <w:marRight w:val="0"/>
          <w:marTop w:val="0"/>
          <w:marBottom w:val="0"/>
          <w:divBdr>
            <w:top w:val="none" w:sz="0" w:space="0" w:color="auto"/>
            <w:left w:val="none" w:sz="0" w:space="0" w:color="auto"/>
            <w:bottom w:val="none" w:sz="0" w:space="0" w:color="auto"/>
            <w:right w:val="none" w:sz="0" w:space="0" w:color="auto"/>
          </w:divBdr>
        </w:div>
        <w:div w:id="507523592">
          <w:marLeft w:val="0"/>
          <w:marRight w:val="0"/>
          <w:marTop w:val="0"/>
          <w:marBottom w:val="0"/>
          <w:divBdr>
            <w:top w:val="none" w:sz="0" w:space="0" w:color="auto"/>
            <w:left w:val="none" w:sz="0" w:space="0" w:color="auto"/>
            <w:bottom w:val="none" w:sz="0" w:space="0" w:color="auto"/>
            <w:right w:val="none" w:sz="0" w:space="0" w:color="auto"/>
          </w:divBdr>
        </w:div>
        <w:div w:id="183147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032806\OneDrive\Templates\Mo%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CFAC-A9B5-4006-906D-12BEBF51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 Template</Template>
  <TotalTime>262</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BTEC National 90 Credit Diploma in Creative Media Production</vt:lpstr>
    </vt:vector>
  </TitlesOfParts>
  <Company>Salford City College</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National 90 Credit Diploma in Creative Media Production</dc:title>
  <dc:subject>Unit 5: Project Reflection</dc:subject>
  <dc:creator>Joseph Roper</dc:creator>
  <cp:lastModifiedBy>STUDENT Joseph Roper</cp:lastModifiedBy>
  <cp:revision>19</cp:revision>
  <dcterms:created xsi:type="dcterms:W3CDTF">2017-10-10T20:37:00Z</dcterms:created>
  <dcterms:modified xsi:type="dcterms:W3CDTF">2019-06-20T09:20:00Z</dcterms:modified>
</cp:coreProperties>
</file>