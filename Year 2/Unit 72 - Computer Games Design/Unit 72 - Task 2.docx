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887430"/>
        <w:docPartObj>
          <w:docPartGallery w:val="Cover Pages"/>
          <w:docPartUnique/>
        </w:docPartObj>
      </w:sdtPr>
      <w:sdtEndPr/>
      <w:sdtContent>
        <w:p w:rsidR="00243C24" w:rsidRDefault="001133A3">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style="mso-next-textbox:#Rectangle 121" inset="36pt,14.4pt,36pt,36pt">
                    <w:txbxContent>
                      <w:sdt>
                        <w:sdtPr>
                          <w:rPr>
                            <w:color w:val="FFFFFF" w:themeColor="background1"/>
                            <w:sz w:val="32"/>
                            <w:szCs w:val="32"/>
                          </w:rPr>
                          <w:alias w:val="Author"/>
                          <w:tag w:val=""/>
                          <w:id w:val="344394449"/>
                          <w:dataBinding w:prefixMappings="xmlns:ns0='http://purl.org/dc/elements/1.1/' xmlns:ns1='http://schemas.openxmlformats.org/package/2006/metadata/core-properties' " w:xpath="/ns1:coreProperties[1]/ns0:creator[1]" w:storeItemID="{6C3C8BC8-F283-45AE-878A-BAB7291924A1}"/>
                          <w:text/>
                        </w:sdtPr>
                        <w:sdtEndPr/>
                        <w:sdtContent>
                          <w:p w:rsidR="00A40F70" w:rsidRDefault="00680973">
                            <w:pPr>
                              <w:pStyle w:val="NoSpacing"/>
                              <w:rPr>
                                <w:color w:val="FFFFFF" w:themeColor="background1"/>
                                <w:sz w:val="32"/>
                                <w:szCs w:val="32"/>
                              </w:rPr>
                            </w:pPr>
                            <w:r>
                              <w:rPr>
                                <w:color w:val="FFFFFF" w:themeColor="background1"/>
                                <w:sz w:val="32"/>
                                <w:szCs w:val="32"/>
                                <w:lang w:val="en-GB"/>
                              </w:rPr>
                              <w:t>J</w:t>
                            </w:r>
                            <w:r w:rsidR="00A40F70">
                              <w:rPr>
                                <w:color w:val="FFFFFF" w:themeColor="background1"/>
                                <w:sz w:val="32"/>
                                <w:szCs w:val="32"/>
                                <w:lang w:val="en-GB"/>
                              </w:rPr>
                              <w:t xml:space="preserve">oseph </w:t>
                            </w:r>
                            <w:r>
                              <w:rPr>
                                <w:color w:val="FFFFFF" w:themeColor="background1"/>
                                <w:sz w:val="32"/>
                                <w:szCs w:val="32"/>
                                <w:lang w:val="en-GB"/>
                              </w:rPr>
                              <w:t>R</w:t>
                            </w:r>
                            <w:r w:rsidR="00A40F70">
                              <w:rPr>
                                <w:color w:val="FFFFFF" w:themeColor="background1"/>
                                <w:sz w:val="32"/>
                                <w:szCs w:val="32"/>
                                <w:lang w:val="en-GB"/>
                              </w:rPr>
                              <w:t>oper</w:t>
                            </w:r>
                          </w:p>
                        </w:sdtContent>
                      </w:sdt>
                      <w:p w:rsidR="00A40F70" w:rsidRDefault="001133A3">
                        <w:pPr>
                          <w:pStyle w:val="NoSpacing"/>
                          <w:rPr>
                            <w:caps/>
                            <w:color w:val="FFFFFF" w:themeColor="background1"/>
                          </w:rPr>
                        </w:pPr>
                        <w:sdt>
                          <w:sdtPr>
                            <w:rPr>
                              <w:caps/>
                              <w:color w:val="FFFFFF" w:themeColor="background1"/>
                            </w:rPr>
                            <w:alias w:val="Company"/>
                            <w:tag w:val=""/>
                            <w:id w:val="344394450"/>
                            <w:dataBinding w:prefixMappings="xmlns:ns0='http://schemas.openxmlformats.org/officeDocument/2006/extended-properties' " w:xpath="/ns0:Properties[1]/ns0:Company[1]" w:storeItemID="{6668398D-A668-4E3E-A5EB-62B293D839F1}"/>
                            <w:text/>
                          </w:sdtPr>
                          <w:sdtEndPr/>
                          <w:sdtContent>
                            <w:r w:rsidR="00A40F70">
                              <w:rPr>
                                <w:caps/>
                                <w:color w:val="FFFFFF" w:themeColor="background1"/>
                                <w:lang w:val="en-GB"/>
                              </w:rPr>
                              <w:t>Salford City College</w:t>
                            </w:r>
                          </w:sdtContent>
                        </w:sdt>
                        <w:r w:rsidR="00A40F70">
                          <w:rPr>
                            <w:caps/>
                            <w:color w:val="FFFFFF" w:themeColor="background1"/>
                          </w:rPr>
                          <w:t xml:space="preserve"> | </w:t>
                        </w:r>
                        <w:sdt>
                          <w:sdtPr>
                            <w:rPr>
                              <w:caps/>
                              <w:color w:val="FFFFFF" w:themeColor="background1"/>
                            </w:rPr>
                            <w:alias w:val="Address"/>
                            <w:tag w:val=""/>
                            <w:id w:val="344394451"/>
                            <w:showingPlcHdr/>
                            <w:dataBinding w:prefixMappings="xmlns:ns0='http://schemas.microsoft.com/office/2006/coverPageProps' " w:xpath="/ns0:CoverPageProperties[1]/ns0:CompanyAddress[1]" w:storeItemID="{55AF091B-3C7A-41E3-B477-F2FDAA23CFDA}"/>
                            <w:text/>
                          </w:sdtPr>
                          <w:sdtEndPr/>
                          <w:sdtContent>
                            <w:r w:rsidR="00A40F70">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style="mso-next-textbox:#Text Box 122" inset="36pt,36pt,36pt,36pt">
                    <w:txbxContent>
                      <w:sdt>
                        <w:sdtPr>
                          <w:rPr>
                            <w:rFonts w:asciiTheme="majorHAnsi" w:eastAsiaTheme="majorEastAsia" w:hAnsiTheme="majorHAnsi" w:cstheme="majorBidi"/>
                            <w:color w:val="595959" w:themeColor="text1" w:themeTint="A6"/>
                            <w:sz w:val="108"/>
                            <w:szCs w:val="108"/>
                          </w:rPr>
                          <w:alias w:val="Title"/>
                          <w:tag w:val=""/>
                          <w:id w:val="344394452"/>
                          <w:dataBinding w:prefixMappings="xmlns:ns0='http://purl.org/dc/elements/1.1/' xmlns:ns1='http://schemas.openxmlformats.org/package/2006/metadata/core-properties' " w:xpath="/ns1:coreProperties[1]/ns0:title[1]" w:storeItemID="{6C3C8BC8-F283-45AE-878A-BAB7291924A1}"/>
                          <w:text/>
                        </w:sdtPr>
                        <w:sdtEndPr/>
                        <w:sdtContent>
                          <w:p w:rsidR="00A40F70" w:rsidRDefault="00A40F7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BTEC National 90 Credit Diploma in Creative Media Production</w:t>
                            </w:r>
                          </w:p>
                        </w:sdtContent>
                      </w:sdt>
                      <w:sdt>
                        <w:sdtPr>
                          <w:rPr>
                            <w:caps/>
                            <w:color w:val="242852" w:themeColor="text2"/>
                            <w:sz w:val="36"/>
                            <w:szCs w:val="36"/>
                          </w:rPr>
                          <w:alias w:val="Subtitle"/>
                          <w:tag w:val=""/>
                          <w:id w:val="344394453"/>
                          <w:dataBinding w:prefixMappings="xmlns:ns0='http://purl.org/dc/elements/1.1/' xmlns:ns1='http://schemas.openxmlformats.org/package/2006/metadata/core-properties' " w:xpath="/ns1:coreProperties[1]/ns0:subject[1]" w:storeItemID="{6C3C8BC8-F283-45AE-878A-BAB7291924A1}"/>
                          <w:text/>
                        </w:sdtPr>
                        <w:sdtEndPr/>
                        <w:sdtContent>
                          <w:p w:rsidR="00A40F70" w:rsidRDefault="00A40F70">
                            <w:pPr>
                              <w:pStyle w:val="NoSpacing"/>
                              <w:spacing w:before="240"/>
                              <w:rPr>
                                <w:caps/>
                                <w:color w:val="242852" w:themeColor="text2"/>
                                <w:sz w:val="36"/>
                                <w:szCs w:val="36"/>
                              </w:rPr>
                            </w:pPr>
                            <w:r>
                              <w:rPr>
                                <w:caps/>
                                <w:color w:val="242852" w:themeColor="text2"/>
                                <w:sz w:val="36"/>
                                <w:szCs w:val="36"/>
                              </w:rPr>
                              <w:t>Unit 7</w:t>
                            </w:r>
                            <w:r w:rsidR="003D7A8E">
                              <w:rPr>
                                <w:caps/>
                                <w:color w:val="242852" w:themeColor="text2"/>
                                <w:sz w:val="36"/>
                                <w:szCs w:val="36"/>
                              </w:rPr>
                              <w:t>2</w:t>
                            </w:r>
                            <w:r>
                              <w:rPr>
                                <w:caps/>
                                <w:color w:val="242852" w:themeColor="text2"/>
                                <w:sz w:val="36"/>
                                <w:szCs w:val="36"/>
                              </w:rPr>
                              <w:t>:</w:t>
                            </w:r>
                            <w:r w:rsidR="003D7A8E">
                              <w:rPr>
                                <w:caps/>
                                <w:color w:val="242852" w:themeColor="text2"/>
                                <w:sz w:val="36"/>
                                <w:szCs w:val="36"/>
                              </w:rPr>
                              <w:t xml:space="preserve"> Computer Games Design</w:t>
                            </w:r>
                          </w:p>
                        </w:sdtContent>
                      </w:sdt>
                    </w:txbxContent>
                  </v:textbox>
                </v:shape>
                <w10:wrap anchorx="page" anchory="page"/>
              </v:group>
            </w:pict>
          </w:r>
        </w:p>
        <w:p w:rsidR="00243C24" w:rsidRDefault="00243C24">
          <w:r>
            <w:br w:type="page"/>
          </w:r>
        </w:p>
        <w:p w:rsidR="008446B4" w:rsidRPr="00745EB3" w:rsidRDefault="00745EB3" w:rsidP="004041E1">
          <w:pPr>
            <w:pStyle w:val="Title"/>
            <w:rPr>
              <w:sz w:val="52"/>
            </w:rPr>
          </w:pPr>
          <w:r w:rsidRPr="00745EB3">
            <w:rPr>
              <w:sz w:val="52"/>
            </w:rPr>
            <w:lastRenderedPageBreak/>
            <w:t>Unit 7</w:t>
          </w:r>
          <w:r w:rsidR="0097303F">
            <w:rPr>
              <w:sz w:val="52"/>
            </w:rPr>
            <w:t>2</w:t>
          </w:r>
          <w:r w:rsidRPr="00745EB3">
            <w:rPr>
              <w:sz w:val="52"/>
            </w:rPr>
            <w:t xml:space="preserve"> – </w:t>
          </w:r>
          <w:r w:rsidR="0097303F">
            <w:rPr>
              <w:sz w:val="52"/>
            </w:rPr>
            <w:t>Task 2</w:t>
          </w:r>
        </w:p>
        <w:p w:rsidR="003C327F" w:rsidRDefault="003C327F" w:rsidP="003C327F">
          <w:pPr>
            <w:pStyle w:val="Heading1"/>
          </w:pPr>
          <w:r>
            <w:t>Game Idea</w:t>
          </w:r>
          <w:r w:rsidR="007B3472">
            <w:t>s</w:t>
          </w:r>
        </w:p>
        <w:p w:rsidR="003C327F" w:rsidRDefault="003C327F" w:rsidP="003C327F">
          <w:pPr>
            <w:pStyle w:val="Heading2"/>
          </w:pPr>
          <w:r>
            <w:t>Brief Introduction</w:t>
          </w:r>
        </w:p>
        <w:p w:rsidR="007B3472" w:rsidRDefault="007B3472" w:rsidP="007B3472">
          <w:pPr>
            <w:pStyle w:val="Heading3"/>
          </w:pPr>
          <w:r>
            <w:t>Game Idea 1</w:t>
          </w:r>
        </w:p>
        <w:p w:rsidR="007B3472" w:rsidRPr="007B3472" w:rsidRDefault="007B3472" w:rsidP="007B3472">
          <w:r w:rsidRPr="00004B46">
            <w:t>The idea for this game is to be a space exploration game where you are sent on a mission by your planet to find new materials, life and an inhabitable planet as yours is dying. In the game you find that there is other life in space however it isn't friendly so you have to defend yourself and your ship while still completing your mission.</w:t>
          </w:r>
        </w:p>
        <w:p w:rsidR="007B3472" w:rsidRDefault="007B3472" w:rsidP="007B3472">
          <w:pPr>
            <w:pStyle w:val="Heading3"/>
          </w:pPr>
          <w:r>
            <w:t>Game Idea 2</w:t>
          </w:r>
        </w:p>
        <w:p w:rsidR="007B3472" w:rsidRPr="007B3472" w:rsidRDefault="007B3472" w:rsidP="007B3472">
          <w:r w:rsidRPr="00004B46">
            <w:t xml:space="preserve">The idea for this game is a single player football game where you form a team and compete against other teams to reach the top and be named the best at the sport. This game will be less story driven and will focus more on the interesting game mechanics such as how the pitch you play on will </w:t>
          </w:r>
          <w:r w:rsidR="00004B46" w:rsidRPr="00004B46">
            <w:t>affect</w:t>
          </w:r>
          <w:r w:rsidRPr="00004B46">
            <w:t xml:space="preserve"> the game for example if the pitch is made of ice the footballers will slip and slide while playing.</w:t>
          </w:r>
        </w:p>
        <w:p w:rsidR="007B3472" w:rsidRDefault="007B3472" w:rsidP="007B3472">
          <w:pPr>
            <w:pStyle w:val="Heading3"/>
          </w:pPr>
          <w:r>
            <w:t>Game Idea 3</w:t>
          </w:r>
        </w:p>
        <w:p w:rsidR="007B3472" w:rsidRPr="007B3472" w:rsidRDefault="007B3472" w:rsidP="007B3472">
          <w:r w:rsidRPr="00004B46">
            <w:t>In the game you play as a child who was separated from his parents as you are left in a shanty town to survive on your own. The child soon becomes wanted for stealing food from market stalls making you wanted by the guards as you climb and crawl through the map being chased while you try to find your parents. The genre of the game will be a puzzle platformer therefore the game will revolve around solving puzzles to unlock the new areas of the game while traversing over the dangerous in-game architecture. A main aspect of the game is also how you would avoid the guards by finding new with your small stature.</w:t>
          </w:r>
        </w:p>
        <w:p w:rsidR="003C327F" w:rsidRDefault="003C327F" w:rsidP="003C327F">
          <w:pPr>
            <w:pStyle w:val="Heading2"/>
          </w:pPr>
          <w:r>
            <w:t>Terrain</w:t>
          </w:r>
        </w:p>
        <w:p w:rsidR="007B3472" w:rsidRDefault="007B3472" w:rsidP="007B3472">
          <w:pPr>
            <w:pStyle w:val="Heading3"/>
          </w:pPr>
          <w:r>
            <w:t>Game Idea 1</w:t>
          </w:r>
        </w:p>
        <w:p w:rsidR="007B3472" w:rsidRPr="007B3472" w:rsidRDefault="007B3472" w:rsidP="007B3472">
          <w:r w:rsidRPr="00004B46">
            <w:t xml:space="preserve">he terrain for space exploration game will mainly be empty space. </w:t>
          </w:r>
          <w:r w:rsidR="00004B46" w:rsidRPr="00004B46">
            <w:t>However,</w:t>
          </w:r>
          <w:r w:rsidRPr="00004B46">
            <w:t xml:space="preserve"> on occasion the player will come </w:t>
          </w:r>
          <w:r w:rsidR="00004B46" w:rsidRPr="00004B46">
            <w:t>across</w:t>
          </w:r>
          <w:r w:rsidRPr="00004B46">
            <w:t xml:space="preserve"> an asteroid field providing a challenge for the player to traverse around the space rocks.</w:t>
          </w:r>
        </w:p>
        <w:p w:rsidR="007B3472" w:rsidRDefault="007B3472" w:rsidP="007B3472">
          <w:pPr>
            <w:pStyle w:val="Heading3"/>
          </w:pPr>
          <w:r>
            <w:t>Game Idea 2</w:t>
          </w:r>
        </w:p>
        <w:p w:rsidR="007B3472" w:rsidRPr="007B3472" w:rsidRDefault="007B3472" w:rsidP="007B3472">
          <w:r w:rsidRPr="00004B46">
            <w:t>The terrain for the football game will be the football pitch which in the first level will be a normal grass pitch with jumpers as the goalpost, then a schoolyard with gravel for the ground meaning that if the player falls they will take longer to get up as it hurts a lot more falling on gravel than grass. Another terrain could be an ice pitch which will make the player slip and slide a lot throughout the match.</w:t>
          </w:r>
        </w:p>
        <w:p w:rsidR="007B3472" w:rsidRPr="007B3472" w:rsidRDefault="007B3472" w:rsidP="007B3472">
          <w:pPr>
            <w:pStyle w:val="Heading3"/>
          </w:pPr>
          <w:r>
            <w:t>Game Idea 3</w:t>
          </w:r>
        </w:p>
        <w:p w:rsidR="007B3472" w:rsidRPr="007B3472" w:rsidRDefault="007B3472" w:rsidP="007B3472">
          <w:r w:rsidRPr="00004B46">
            <w:t xml:space="preserve">The terrain for the platformer game at the start will be a </w:t>
          </w:r>
          <w:r w:rsidR="00004B46" w:rsidRPr="00004B46">
            <w:t>populated</w:t>
          </w:r>
          <w:r w:rsidRPr="00004B46">
            <w:t xml:space="preserve"> desert filled with rubbish and dangerous homes made with scrap metal and plastic. This will mean that the player will have to try and stay in the shade as if they stand in the sun too long they will faint and have to restart from the last checkpoint. Then later on in the game the player will </w:t>
          </w:r>
          <w:r w:rsidR="00004B46" w:rsidRPr="00004B46">
            <w:t>visit</w:t>
          </w:r>
          <w:r w:rsidRPr="00004B46">
            <w:t xml:space="preserve"> a big city changing the terrain to hot tarmac meaning the player will have to find or purchase shoes to be able to walk on the terrain.</w:t>
          </w:r>
        </w:p>
        <w:p w:rsidR="003C327F" w:rsidRDefault="003C327F" w:rsidP="003C327F">
          <w:pPr>
            <w:pStyle w:val="Heading2"/>
          </w:pPr>
          <w:r>
            <w:lastRenderedPageBreak/>
            <w:t>Architecture</w:t>
          </w:r>
        </w:p>
        <w:p w:rsidR="007B3472" w:rsidRDefault="007B3472" w:rsidP="007B3472">
          <w:pPr>
            <w:pStyle w:val="Heading3"/>
          </w:pPr>
          <w:r>
            <w:t>Game Idea 1</w:t>
          </w:r>
        </w:p>
        <w:p w:rsidR="007B3472" w:rsidRPr="007B3472" w:rsidRDefault="007B3472" w:rsidP="007B3472">
          <w:r>
            <w:rPr>
              <w:rFonts w:ascii="Calibri" w:hAnsi="Calibri" w:cs="Calibri"/>
              <w:color w:val="000000"/>
            </w:rPr>
            <w:t>The architecture for the space exploration game will be the futuristic spaceships with metal tiles along the walls, ceiling and floor. The player will also be able to find other spaceships which could be damaged changing the architecture of the spaceship to be in tatters with debris falling around the player.</w:t>
          </w:r>
        </w:p>
        <w:p w:rsidR="007B3472" w:rsidRDefault="007B3472" w:rsidP="007B3472">
          <w:pPr>
            <w:pStyle w:val="Heading3"/>
          </w:pPr>
          <w:r>
            <w:t>Game Idea 2</w:t>
          </w:r>
        </w:p>
        <w:p w:rsidR="0019229A" w:rsidRPr="0019229A" w:rsidRDefault="0019229A" w:rsidP="0019229A">
          <w:r>
            <w:rPr>
              <w:rFonts w:ascii="Calibri" w:hAnsi="Calibri" w:cs="Calibri"/>
              <w:color w:val="000000"/>
            </w:rPr>
            <w:t xml:space="preserve">The main architecture for the football game will be the goalposts on the football pitch. </w:t>
          </w:r>
          <w:r w:rsidR="00004B46">
            <w:rPr>
              <w:rFonts w:ascii="Calibri" w:hAnsi="Calibri" w:cs="Calibri"/>
              <w:color w:val="000000"/>
            </w:rPr>
            <w:t>therefore,</w:t>
          </w:r>
          <w:r>
            <w:rPr>
              <w:rFonts w:ascii="Calibri" w:hAnsi="Calibri" w:cs="Calibri"/>
              <w:color w:val="000000"/>
            </w:rPr>
            <w:t xml:space="preserve"> for the first level the goalposts and two jumpers which can be moved to widen the goal. Then later on the player will compete in a football pitch with an actual goalpost. Another form of architecture could be the stadium itself for example in the final levels of the game you will play in a massive football stadium. There will also be bonus levels where you play near a volcano so the goal posts will look like the </w:t>
          </w:r>
          <w:r w:rsidR="00004B46">
            <w:rPr>
              <w:rFonts w:ascii="Calibri" w:hAnsi="Calibri" w:cs="Calibri"/>
              <w:color w:val="000000"/>
            </w:rPr>
            <w:t>S</w:t>
          </w:r>
          <w:r>
            <w:rPr>
              <w:rFonts w:ascii="Calibri" w:hAnsi="Calibri" w:cs="Calibri"/>
              <w:color w:val="000000"/>
            </w:rPr>
            <w:t>tone</w:t>
          </w:r>
          <w:r w:rsidR="00004B46">
            <w:rPr>
              <w:rFonts w:ascii="Calibri" w:hAnsi="Calibri" w:cs="Calibri"/>
              <w:color w:val="000000"/>
            </w:rPr>
            <w:t>-</w:t>
          </w:r>
          <w:r>
            <w:rPr>
              <w:rFonts w:ascii="Calibri" w:hAnsi="Calibri" w:cs="Calibri"/>
              <w:color w:val="000000"/>
            </w:rPr>
            <w:t>henge.</w:t>
          </w:r>
        </w:p>
        <w:p w:rsidR="007B3472" w:rsidRDefault="007B3472" w:rsidP="007B3472">
          <w:pPr>
            <w:pStyle w:val="Heading3"/>
          </w:pPr>
          <w:r>
            <w:t>Game Idea 3</w:t>
          </w:r>
        </w:p>
        <w:p w:rsidR="0019229A" w:rsidRDefault="0097303F" w:rsidP="0019229A">
          <w:pPr>
            <w:rPr>
              <w:rFonts w:ascii="Calibri" w:hAnsi="Calibri" w:cs="Calibri"/>
              <w:color w:val="000000"/>
            </w:rPr>
          </w:pPr>
          <w:r>
            <w:rPr>
              <w:noProof/>
            </w:rPr>
            <w:drawing>
              <wp:anchor distT="0" distB="0" distL="114300" distR="114300" simplePos="0" relativeHeight="251657216" behindDoc="1" locked="0" layoutInCell="1" allowOverlap="1">
                <wp:simplePos x="0" y="0"/>
                <wp:positionH relativeFrom="column">
                  <wp:posOffset>416560</wp:posOffset>
                </wp:positionH>
                <wp:positionV relativeFrom="paragraph">
                  <wp:posOffset>553212</wp:posOffset>
                </wp:positionV>
                <wp:extent cx="2592070" cy="3429000"/>
                <wp:effectExtent l="419100" t="0" r="398780" b="0"/>
                <wp:wrapThrough wrapText="bothSides">
                  <wp:wrapPolygon edited="0">
                    <wp:start x="5" y="21604"/>
                    <wp:lineTo x="21436" y="21604"/>
                    <wp:lineTo x="21436" y="124"/>
                    <wp:lineTo x="5" y="124"/>
                    <wp:lineTo x="5" y="21604"/>
                  </wp:wrapPolygon>
                </wp:wrapThrough>
                <wp:docPr id="2" name="Picture 2" descr="https://scontent-lht6-1.xx.fbcdn.net/v/t1.15752-9/59771491_341701823155596_1230379551868059648_n.jpg?_nc_cat=105&amp;_nc_ht=scontent-lht6-1.xx&amp;oh=f106410ac93088afdaefe3d0b342e154&amp;oe=5D743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59771491_341701823155596_1230379551868059648_n.jpg?_nc_cat=105&amp;_nc_ht=scontent-lht6-1.xx&amp;oh=f106410ac93088afdaefe3d0b342e154&amp;oe=5D743F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592070" cy="3429000"/>
                        </a:xfrm>
                        <a:prstGeom prst="rect">
                          <a:avLst/>
                        </a:prstGeom>
                        <a:noFill/>
                        <a:ln>
                          <a:noFill/>
                        </a:ln>
                      </pic:spPr>
                    </pic:pic>
                  </a:graphicData>
                </a:graphic>
              </wp:anchor>
            </w:drawing>
          </w:r>
          <w:r w:rsidR="0019229A">
            <w:rPr>
              <w:rFonts w:ascii="Calibri" w:hAnsi="Calibri" w:cs="Calibri"/>
              <w:color w:val="000000"/>
            </w:rPr>
            <w:t xml:space="preserve">The main architecture for the platformer game will be the shanty town that the player spends most </w:t>
          </w:r>
          <w:r w:rsidR="0019229A" w:rsidRPr="00004B46">
            <w:t xml:space="preserve">of the game traversing through. It will be filled with scaffolding that the player can climb on and houses made out of plastic, wood, bricks and scrap metal towering up throughout the map sort of like the stacks in ready player one. Later </w:t>
          </w:r>
          <w:r w:rsidR="00004B46" w:rsidRPr="00004B46">
            <w:t>on,</w:t>
          </w:r>
          <w:r w:rsidR="0019229A" w:rsidRPr="00004B46">
            <w:t xml:space="preserve"> in the game the player will travel to a massive city compared to the shanty town with </w:t>
          </w:r>
          <w:r w:rsidR="00004B46" w:rsidRPr="00004B46">
            <w:t>skyscrapers</w:t>
          </w:r>
          <w:r w:rsidR="0019229A" w:rsidRPr="00004B46">
            <w:t>, football pitches and a massive white brick</w:t>
          </w:r>
          <w:r w:rsidR="0019229A">
            <w:rPr>
              <w:rFonts w:ascii="Calibri" w:hAnsi="Calibri" w:cs="Calibri"/>
              <w:color w:val="000000"/>
            </w:rPr>
            <w:t xml:space="preserve"> church.</w:t>
          </w:r>
        </w:p>
        <w:p w:rsidR="007B3472" w:rsidRPr="007B3472" w:rsidRDefault="007B3472" w:rsidP="007B3472"/>
        <w:p w:rsidR="0097303F" w:rsidRDefault="0097303F" w:rsidP="001E48AA">
          <w:pPr>
            <w:pStyle w:val="Heading2"/>
          </w:pPr>
        </w:p>
        <w:p w:rsidR="0097303F" w:rsidRDefault="0097303F" w:rsidP="001E48AA">
          <w:pPr>
            <w:pStyle w:val="Heading2"/>
          </w:pPr>
        </w:p>
        <w:p w:rsidR="0097303F" w:rsidRDefault="0097303F" w:rsidP="001E48AA">
          <w:pPr>
            <w:pStyle w:val="Heading2"/>
          </w:pPr>
        </w:p>
        <w:p w:rsidR="0097303F" w:rsidRDefault="0097303F" w:rsidP="001E48AA">
          <w:pPr>
            <w:pStyle w:val="Heading2"/>
          </w:pPr>
        </w:p>
        <w:p w:rsidR="0097303F" w:rsidRDefault="0097303F" w:rsidP="001E48AA">
          <w:pPr>
            <w:pStyle w:val="Heading2"/>
          </w:pPr>
        </w:p>
        <w:p w:rsidR="0097303F" w:rsidRDefault="0097303F" w:rsidP="001E48AA">
          <w:pPr>
            <w:pStyle w:val="Heading2"/>
          </w:pPr>
        </w:p>
        <w:p w:rsidR="0097303F" w:rsidRDefault="0097303F" w:rsidP="001E48AA">
          <w:pPr>
            <w:pStyle w:val="Heading2"/>
          </w:pPr>
        </w:p>
        <w:p w:rsidR="0097303F" w:rsidRDefault="0097303F" w:rsidP="001E48AA">
          <w:pPr>
            <w:pStyle w:val="Heading2"/>
          </w:pPr>
        </w:p>
        <w:p w:rsidR="0097303F" w:rsidRDefault="0097303F" w:rsidP="001E48AA">
          <w:pPr>
            <w:pStyle w:val="Heading2"/>
          </w:pPr>
        </w:p>
        <w:p w:rsidR="0097303F" w:rsidRDefault="0097303F" w:rsidP="001E48AA">
          <w:pPr>
            <w:pStyle w:val="Heading2"/>
          </w:pPr>
        </w:p>
        <w:p w:rsidR="001E48AA" w:rsidRDefault="003C327F" w:rsidP="001E48AA">
          <w:pPr>
            <w:pStyle w:val="Heading2"/>
          </w:pPr>
          <w:r>
            <w:t>Objects</w:t>
          </w:r>
        </w:p>
        <w:p w:rsidR="007B3472" w:rsidRDefault="007B3472" w:rsidP="007B3472">
          <w:pPr>
            <w:pStyle w:val="Heading3"/>
          </w:pPr>
          <w:r>
            <w:t>Game Idea 1</w:t>
          </w:r>
        </w:p>
        <w:p w:rsidR="0019229A" w:rsidRPr="0019229A" w:rsidRDefault="0019229A" w:rsidP="0019229A">
          <w:r>
            <w:rPr>
              <w:rFonts w:ascii="Calibri" w:hAnsi="Calibri" w:cs="Calibri"/>
              <w:color w:val="000000"/>
            </w:rPr>
            <w:t>Objects that would be available in a space exploration game would be spacesuits that the player could equip giving them access to outside the ship into space. Another object for the game could be a hi-tech computer which the player could make daily logs on. One last object could be the spaceship itself that the player could pilot and fly through the galaxy.</w:t>
          </w:r>
        </w:p>
        <w:p w:rsidR="007B3472" w:rsidRDefault="007B3472" w:rsidP="007B3472">
          <w:pPr>
            <w:pStyle w:val="Heading3"/>
          </w:pPr>
          <w:r>
            <w:t>Game Idea 2</w:t>
          </w:r>
        </w:p>
        <w:p w:rsidR="0019229A" w:rsidRPr="0019229A" w:rsidRDefault="0019229A" w:rsidP="0019229A">
          <w:r>
            <w:rPr>
              <w:rFonts w:ascii="Calibri" w:hAnsi="Calibri" w:cs="Calibri"/>
              <w:color w:val="000000"/>
            </w:rPr>
            <w:t xml:space="preserve">Objects that would be available in a football game could be trees which would be placed around the pitch for scenery making the game look good. Another object could be the goal post which will be represented by two jumpers, the player will be able to move these objects to make the goal bigger </w:t>
          </w:r>
          <w:r>
            <w:rPr>
              <w:rFonts w:ascii="Calibri" w:hAnsi="Calibri" w:cs="Calibri"/>
              <w:color w:val="000000"/>
            </w:rPr>
            <w:lastRenderedPageBreak/>
            <w:t>or smaller. One last object could be the ball itself which the player could change the properties of to say make the ball heavier so it doesn't move as much.  </w:t>
          </w:r>
        </w:p>
        <w:p w:rsidR="007B3472" w:rsidRPr="007B3472" w:rsidRDefault="007B3472" w:rsidP="007B3472">
          <w:pPr>
            <w:pStyle w:val="Heading3"/>
          </w:pPr>
          <w:r>
            <w:t>Game Idea 3</w:t>
          </w:r>
        </w:p>
        <w:p w:rsidR="007B3472" w:rsidRPr="007B3472" w:rsidRDefault="0019229A" w:rsidP="007B3472">
          <w:r>
            <w:rPr>
              <w:rFonts w:ascii="Calibri" w:hAnsi="Calibri" w:cs="Calibri"/>
              <w:color w:val="000000"/>
            </w:rPr>
            <w:t>Objects that would be in a shanty town platformer could be wooden boxes that the player can jump on, sticks and rocks that the player can pick up to fight enemies with. One last object could be a sword or more specifically a scimitar which is an exotic weapon which will be held by the guards.</w:t>
          </w:r>
        </w:p>
        <w:p w:rsidR="00666121" w:rsidRPr="00666121" w:rsidRDefault="00D315B5" w:rsidP="00666121">
          <w:r>
            <w:rPr>
              <w:noProof/>
            </w:rPr>
            <w:drawing>
              <wp:inline distT="0" distB="0" distL="0" distR="0" wp14:anchorId="40FBC884" wp14:editId="6C6697E2">
                <wp:extent cx="38862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571750"/>
                        </a:xfrm>
                        <a:prstGeom prst="rect">
                          <a:avLst/>
                        </a:prstGeom>
                      </pic:spPr>
                    </pic:pic>
                  </a:graphicData>
                </a:graphic>
              </wp:inline>
            </w:drawing>
          </w:r>
        </w:p>
        <w:p w:rsidR="003C327F" w:rsidRDefault="003C327F" w:rsidP="003C327F">
          <w:pPr>
            <w:pStyle w:val="Heading2"/>
          </w:pPr>
          <w:r>
            <w:t>Characters</w:t>
          </w:r>
          <w:r w:rsidR="009F4369">
            <w:t xml:space="preserve"> &amp; NPC’s</w:t>
          </w:r>
        </w:p>
        <w:p w:rsidR="007B3472" w:rsidRDefault="007B3472" w:rsidP="007B3472">
          <w:pPr>
            <w:pStyle w:val="Heading3"/>
          </w:pPr>
          <w:r>
            <w:t>Game Idea 1</w:t>
          </w:r>
        </w:p>
        <w:p w:rsidR="0019229A" w:rsidRPr="0019229A" w:rsidRDefault="00004B46" w:rsidP="0019229A">
          <w:r>
            <w:rPr>
              <w:rFonts w:ascii="Calibri" w:hAnsi="Calibri" w:cs="Calibri"/>
              <w:color w:val="000000"/>
            </w:rPr>
            <w:t>the</w:t>
          </w:r>
          <w:r w:rsidR="0019229A">
            <w:rPr>
              <w:rFonts w:ascii="Calibri" w:hAnsi="Calibri" w:cs="Calibri"/>
              <w:color w:val="000000"/>
            </w:rPr>
            <w:t xml:space="preserve"> e space exploration game will have you as the only playable character a space explorer that you get to create yourself. The NPC’s will be other space explorers that you meet and fight across your journey which I will create with the character builder used for the player.</w:t>
          </w:r>
        </w:p>
        <w:p w:rsidR="007B3472" w:rsidRDefault="007B3472" w:rsidP="007B3472">
          <w:pPr>
            <w:pStyle w:val="Heading3"/>
          </w:pPr>
          <w:r>
            <w:t>Game Idea 2</w:t>
          </w:r>
        </w:p>
        <w:p w:rsidR="0019229A" w:rsidRPr="0019229A" w:rsidRDefault="0019229A" w:rsidP="0019229A">
          <w:r>
            <w:rPr>
              <w:rFonts w:ascii="Calibri" w:hAnsi="Calibri" w:cs="Calibri"/>
              <w:color w:val="000000"/>
            </w:rPr>
            <w:t xml:space="preserve">The football game will be one player in the story mode. The player will be able </w:t>
          </w:r>
          <w:r w:rsidR="00004B46">
            <w:rPr>
              <w:rFonts w:ascii="Calibri" w:hAnsi="Calibri" w:cs="Calibri"/>
              <w:color w:val="000000"/>
            </w:rPr>
            <w:t>to</w:t>
          </w:r>
          <w:r>
            <w:rPr>
              <w:rFonts w:ascii="Calibri" w:hAnsi="Calibri" w:cs="Calibri"/>
              <w:color w:val="000000"/>
            </w:rPr>
            <w:t xml:space="preserve"> customize their character and will have the option to change the colour of the characters shorts and top. </w:t>
          </w:r>
          <w:r w:rsidR="00004B46">
            <w:rPr>
              <w:rFonts w:ascii="Calibri" w:hAnsi="Calibri" w:cs="Calibri"/>
              <w:color w:val="000000"/>
            </w:rPr>
            <w:t>The</w:t>
          </w:r>
          <w:r>
            <w:rPr>
              <w:rFonts w:ascii="Calibri" w:hAnsi="Calibri" w:cs="Calibri"/>
              <w:color w:val="000000"/>
            </w:rPr>
            <w:t xml:space="preserve"> skin colour will be able to be changed </w:t>
          </w:r>
          <w:r w:rsidR="00004B46">
            <w:rPr>
              <w:rFonts w:ascii="Calibri" w:hAnsi="Calibri" w:cs="Calibri"/>
              <w:color w:val="000000"/>
            </w:rPr>
            <w:t>as well</w:t>
          </w:r>
          <w:r>
            <w:rPr>
              <w:rFonts w:ascii="Calibri" w:hAnsi="Calibri" w:cs="Calibri"/>
              <w:color w:val="000000"/>
            </w:rPr>
            <w:t xml:space="preserve"> as the hair its style and the characters facial expression. The NPC’s in the game will be the players team which will wear the </w:t>
          </w:r>
          <w:r w:rsidR="00004B46">
            <w:rPr>
              <w:rFonts w:ascii="Calibri" w:hAnsi="Calibri" w:cs="Calibri"/>
              <w:color w:val="000000"/>
            </w:rPr>
            <w:t>same</w:t>
          </w:r>
          <w:r>
            <w:rPr>
              <w:rFonts w:ascii="Calibri" w:hAnsi="Calibri" w:cs="Calibri"/>
              <w:color w:val="000000"/>
            </w:rPr>
            <w:t xml:space="preserve"> colours as the player. The other NPC’s will be the players opposing team which will be created by myself using the </w:t>
          </w:r>
          <w:r w:rsidR="00004B46">
            <w:rPr>
              <w:rFonts w:ascii="Calibri" w:hAnsi="Calibri" w:cs="Calibri"/>
              <w:color w:val="000000"/>
            </w:rPr>
            <w:t>in-game</w:t>
          </w:r>
          <w:r>
            <w:rPr>
              <w:rFonts w:ascii="Calibri" w:hAnsi="Calibri" w:cs="Calibri"/>
              <w:color w:val="000000"/>
            </w:rPr>
            <w:t xml:space="preserve"> character builder.</w:t>
          </w:r>
        </w:p>
        <w:p w:rsidR="007B3472" w:rsidRPr="007B3472" w:rsidRDefault="007B3472" w:rsidP="007B3472">
          <w:pPr>
            <w:pStyle w:val="Heading3"/>
          </w:pPr>
          <w:r>
            <w:t>Game Idea 3</w:t>
          </w:r>
          <w:bookmarkStart w:id="0" w:name="_GoBack"/>
          <w:bookmarkEnd w:id="0"/>
        </w:p>
        <w:p w:rsidR="009F4369" w:rsidRDefault="0019229A" w:rsidP="009F4369">
          <w:pPr>
            <w:rPr>
              <w:rFonts w:ascii="Calibri" w:hAnsi="Calibri" w:cs="Calibri"/>
              <w:color w:val="000000"/>
            </w:rPr>
          </w:pPr>
          <w:r>
            <w:rPr>
              <w:rFonts w:ascii="Calibri" w:hAnsi="Calibri" w:cs="Calibri"/>
              <w:color w:val="000000"/>
            </w:rPr>
            <w:t>The platformer game will be single player and focus heavily on story therefore the playable character won't be customizable. The playable character will be a boy who was separated from his parents and you have to traverse across the map to find them again. The main NPC’S will be enemies such as the head guard who is trying to get you locked up for stealing from a market stall. Other NPC’s will be low tear crooks that are trying to capture you for the bounty on your head. All of these characters will have set designs made by myself.</w:t>
          </w:r>
        </w:p>
        <w:p w:rsidR="0097303F" w:rsidRDefault="0097303F" w:rsidP="009F4369">
          <w:pPr>
            <w:rPr>
              <w:noProof/>
            </w:rPr>
          </w:pPr>
        </w:p>
        <w:p w:rsidR="0097303F" w:rsidRPr="009F4369" w:rsidRDefault="0097303F" w:rsidP="009F4369">
          <w:r>
            <w:rPr>
              <w:noProof/>
            </w:rPr>
            <w:lastRenderedPageBreak/>
            <w:drawing>
              <wp:inline distT="0" distB="0" distL="0" distR="0">
                <wp:extent cx="3972154" cy="3034206"/>
                <wp:effectExtent l="0" t="0" r="0" b="0"/>
                <wp:docPr id="4" name="Picture 4" descr="https://scontent-lht6-1.xx.fbcdn.net/v/t1.15752-9/59868020_355338378450136_3684244837957107712_n.jpg?_nc_cat=107&amp;_nc_ht=scontent-lht6-1.xx&amp;oh=453e47ecce2d8919bf757a0a9c7b3359&amp;oe=5D2CC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t6-1.xx.fbcdn.net/v/t1.15752-9/59868020_355338378450136_3684244837957107712_n.jpg?_nc_cat=107&amp;_nc_ht=scontent-lht6-1.xx&amp;oh=453e47ecce2d8919bf757a0a9c7b3359&amp;oe=5D2CC4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61" t="6467" r="3106" b="2650"/>
                        <a:stretch/>
                      </pic:blipFill>
                      <pic:spPr bwMode="auto">
                        <a:xfrm>
                          <a:off x="0" y="0"/>
                          <a:ext cx="3975362" cy="3036656"/>
                        </a:xfrm>
                        <a:prstGeom prst="rect">
                          <a:avLst/>
                        </a:prstGeom>
                        <a:noFill/>
                        <a:ln>
                          <a:noFill/>
                        </a:ln>
                        <a:extLst>
                          <a:ext uri="{53640926-AAD7-44D8-BBD7-CCE9431645EC}">
                            <a14:shadowObscured xmlns:a14="http://schemas.microsoft.com/office/drawing/2010/main"/>
                          </a:ext>
                        </a:extLst>
                      </pic:spPr>
                    </pic:pic>
                  </a:graphicData>
                </a:graphic>
              </wp:inline>
            </w:drawing>
          </w:r>
        </w:p>
        <w:p w:rsidR="003C327F" w:rsidRDefault="003C327F" w:rsidP="003C327F">
          <w:pPr>
            <w:pStyle w:val="Heading2"/>
          </w:pPr>
          <w:r>
            <w:t>Feedback</w:t>
          </w:r>
        </w:p>
        <w:p w:rsidR="007B3472" w:rsidRDefault="007B3472" w:rsidP="007B3472">
          <w:pPr>
            <w:pStyle w:val="Heading3"/>
          </w:pPr>
          <w:r>
            <w:t>Game Idea 1</w:t>
          </w:r>
        </w:p>
        <w:p w:rsidR="0019229A" w:rsidRPr="0019229A" w:rsidRDefault="0019229A" w:rsidP="0019229A">
          <w:r>
            <w:rPr>
              <w:rFonts w:ascii="Calibri" w:hAnsi="Calibri" w:cs="Calibri"/>
              <w:color w:val="000000"/>
            </w:rPr>
            <w:t>The feedback the player will receive in the space exploration game will be from atmospheric sounds in the background such as “beeps” and “bloops” from the computers as well as sounds from the various pieces of machinery which the player will interact with. The screen will also vibrate from to represent the spaceship getting attacked.</w:t>
          </w:r>
        </w:p>
        <w:p w:rsidR="007B3472" w:rsidRDefault="007B3472" w:rsidP="007B3472">
          <w:pPr>
            <w:pStyle w:val="Heading3"/>
          </w:pPr>
          <w:r>
            <w:t>Game Idea 2</w:t>
          </w:r>
        </w:p>
        <w:p w:rsidR="0019229A" w:rsidRPr="0019229A" w:rsidRDefault="0019229A" w:rsidP="0019229A">
          <w:r>
            <w:rPr>
              <w:rFonts w:ascii="Calibri" w:hAnsi="Calibri" w:cs="Calibri"/>
              <w:color w:val="000000"/>
            </w:rPr>
            <w:t>The feedback the player will receive for the football game will be through audio such as the sounds from the ball getting hit and sirens going off when someone scores, the screen will also shake when someone scores. The controller will vibrate when the player receives the ball informing the player that they are in possession and can start running to the goal.</w:t>
          </w:r>
        </w:p>
        <w:p w:rsidR="007B3472" w:rsidRPr="007B3472" w:rsidRDefault="007B3472" w:rsidP="007B3472">
          <w:pPr>
            <w:pStyle w:val="Heading3"/>
          </w:pPr>
          <w:r>
            <w:t>Game Idea 3</w:t>
          </w:r>
        </w:p>
        <w:p w:rsidR="007B3472" w:rsidRPr="007B3472" w:rsidRDefault="0019229A" w:rsidP="007B3472">
          <w:r>
            <w:rPr>
              <w:rFonts w:ascii="Calibri" w:hAnsi="Calibri" w:cs="Calibri"/>
              <w:color w:val="000000"/>
            </w:rPr>
            <w:t>The feedback the player will receive for the platformer game will be through sound, touch and sight. With sound, the player will be able to hear when enemies are close giving the player a chance to avoid them. With touch, the controller will vibrate when the player gets hit or falls from a ledge representing damage. And finally, though sight the player will be able to see the players health bar and read dialogue when speaking with NPC’s.</w:t>
          </w:r>
        </w:p>
        <w:p w:rsidR="003C327F" w:rsidRDefault="003C327F" w:rsidP="003C327F">
          <w:pPr>
            <w:pStyle w:val="Heading2"/>
          </w:pPr>
          <w:r>
            <w:t>Interface</w:t>
          </w:r>
        </w:p>
        <w:p w:rsidR="007B3472" w:rsidRDefault="007B3472" w:rsidP="007B3472">
          <w:pPr>
            <w:pStyle w:val="Heading3"/>
          </w:pPr>
          <w:r>
            <w:t>Game Idea 1</w:t>
          </w:r>
        </w:p>
        <w:p w:rsidR="0019229A" w:rsidRPr="0019229A" w:rsidRDefault="0019229A" w:rsidP="0019229A">
          <w:r>
            <w:rPr>
              <w:rFonts w:ascii="Calibri" w:hAnsi="Calibri" w:cs="Calibri"/>
              <w:color w:val="000000"/>
            </w:rPr>
            <w:t xml:space="preserve">The interface for the space exploration game will have the players health and the ships health in the top left of the screen. In the top right </w:t>
          </w:r>
          <w:r w:rsidR="00004B46">
            <w:rPr>
              <w:rFonts w:ascii="Calibri" w:hAnsi="Calibri" w:cs="Calibri"/>
              <w:color w:val="000000"/>
            </w:rPr>
            <w:t>there</w:t>
          </w:r>
          <w:r>
            <w:rPr>
              <w:rFonts w:ascii="Calibri" w:hAnsi="Calibri" w:cs="Calibri"/>
              <w:color w:val="000000"/>
            </w:rPr>
            <w:t xml:space="preserve"> will be a radar to see if there are incoming ships. The bottom middle portion of the screen will be used for dialogue. That is all the information I will have on the screen as I believe if I had more information on the screen it would block too much of the players vision.</w:t>
          </w:r>
        </w:p>
        <w:p w:rsidR="007B3472" w:rsidRDefault="007B3472" w:rsidP="007B3472">
          <w:pPr>
            <w:pStyle w:val="Heading3"/>
          </w:pPr>
          <w:r>
            <w:t>Game Idea 2</w:t>
          </w:r>
        </w:p>
        <w:p w:rsidR="0019229A" w:rsidRPr="0019229A" w:rsidRDefault="0019229A" w:rsidP="0019229A">
          <w:r>
            <w:rPr>
              <w:rFonts w:ascii="Calibri" w:hAnsi="Calibri" w:cs="Calibri"/>
              <w:color w:val="000000"/>
            </w:rPr>
            <w:t xml:space="preserve">The interface for the football game will be left quite simple similar to how it is presented on television with the score in the top </w:t>
          </w:r>
          <w:r w:rsidR="00004B46">
            <w:rPr>
              <w:rFonts w:ascii="Calibri" w:hAnsi="Calibri" w:cs="Calibri"/>
              <w:color w:val="000000"/>
            </w:rPr>
            <w:t>middle</w:t>
          </w:r>
          <w:r>
            <w:rPr>
              <w:rFonts w:ascii="Calibri" w:hAnsi="Calibri" w:cs="Calibri"/>
              <w:color w:val="000000"/>
            </w:rPr>
            <w:t xml:space="preserve"> of the screen and the two teams playing on the top </w:t>
          </w:r>
          <w:r>
            <w:rPr>
              <w:rFonts w:ascii="Calibri" w:hAnsi="Calibri" w:cs="Calibri"/>
              <w:color w:val="000000"/>
            </w:rPr>
            <w:lastRenderedPageBreak/>
            <w:t xml:space="preserve">screen </w:t>
          </w:r>
          <w:r w:rsidR="00004B46">
            <w:rPr>
              <w:rFonts w:ascii="Calibri" w:hAnsi="Calibri" w:cs="Calibri"/>
              <w:color w:val="000000"/>
            </w:rPr>
            <w:t>as well</w:t>
          </w:r>
          <w:r>
            <w:rPr>
              <w:rFonts w:ascii="Calibri" w:hAnsi="Calibri" w:cs="Calibri"/>
              <w:color w:val="000000"/>
            </w:rPr>
            <w:t xml:space="preserve">. I decided to have the interface this way as now people who watch football on TV will be familiar with the </w:t>
          </w:r>
          <w:r w:rsidR="00004B46">
            <w:rPr>
              <w:rFonts w:ascii="Calibri" w:hAnsi="Calibri" w:cs="Calibri"/>
              <w:color w:val="000000"/>
            </w:rPr>
            <w:t>game’s</w:t>
          </w:r>
          <w:r>
            <w:rPr>
              <w:rFonts w:ascii="Calibri" w:hAnsi="Calibri" w:cs="Calibri"/>
              <w:color w:val="000000"/>
            </w:rPr>
            <w:t xml:space="preserve"> layout.</w:t>
          </w:r>
        </w:p>
        <w:p w:rsidR="007B3472" w:rsidRPr="007B3472" w:rsidRDefault="007B3472" w:rsidP="007B3472">
          <w:pPr>
            <w:pStyle w:val="Heading3"/>
          </w:pPr>
          <w:r>
            <w:t>Game Idea 3</w:t>
          </w:r>
        </w:p>
        <w:p w:rsidR="007B3472" w:rsidRPr="007B3472" w:rsidRDefault="0019229A" w:rsidP="007B3472">
          <w:r>
            <w:rPr>
              <w:rFonts w:ascii="Calibri" w:hAnsi="Calibri" w:cs="Calibri"/>
              <w:color w:val="000000"/>
            </w:rPr>
            <w:t>The interface for the platformer will be left quite simple with the players health and money in the top left corner of the screen. I went with this as I believe it is all the information the player needs to know. I also chose the interface to be quite simple as I know it is achievable with the game engine I will be using.</w:t>
          </w:r>
        </w:p>
        <w:p w:rsidR="003C327F" w:rsidRDefault="003C327F" w:rsidP="003C327F">
          <w:pPr>
            <w:pStyle w:val="Heading2"/>
          </w:pPr>
          <w:r>
            <w:t>Perspectives</w:t>
          </w:r>
        </w:p>
        <w:p w:rsidR="007B3472" w:rsidRDefault="007B3472" w:rsidP="007B3472">
          <w:pPr>
            <w:pStyle w:val="Heading3"/>
          </w:pPr>
          <w:r>
            <w:t>Game Idea 1</w:t>
          </w:r>
        </w:p>
        <w:p w:rsidR="0019229A" w:rsidRPr="0019229A" w:rsidRDefault="0019229A" w:rsidP="0019229A">
          <w:r>
            <w:rPr>
              <w:rFonts w:ascii="Calibri" w:hAnsi="Calibri" w:cs="Calibri"/>
              <w:color w:val="000000"/>
            </w:rPr>
            <w:t>The perspective for the space explorer title will be in the first person as I believe it is the most immersive perspective for a game to be in as it feels like you are controlling the character directly. I want this game to be a truly immersive space adventure experience for the player.</w:t>
          </w:r>
        </w:p>
        <w:p w:rsidR="007B3472" w:rsidRDefault="007B3472" w:rsidP="007B3472">
          <w:pPr>
            <w:pStyle w:val="Heading3"/>
          </w:pPr>
          <w:r>
            <w:t>Game Idea 2</w:t>
          </w:r>
        </w:p>
        <w:p w:rsidR="0019229A" w:rsidRPr="0019229A" w:rsidRDefault="0019229A" w:rsidP="0019229A">
          <w:r>
            <w:rPr>
              <w:rFonts w:ascii="Calibri" w:hAnsi="Calibri" w:cs="Calibri"/>
              <w:color w:val="000000"/>
            </w:rPr>
            <w:t>The perspective for the football game will be in the top-down perspective so that you will be able to see every character/NPC on the pitch without having to move the camera. I believe this is the right decision as with this perspective the player won’t have to focus on moving the camera all the time and solely put their attention on the game itself.</w:t>
          </w:r>
        </w:p>
        <w:p w:rsidR="007B3472" w:rsidRPr="007B3472" w:rsidRDefault="007B3472" w:rsidP="007B3472">
          <w:pPr>
            <w:pStyle w:val="Heading3"/>
          </w:pPr>
          <w:r>
            <w:t>Game Idea 3</w:t>
          </w:r>
        </w:p>
        <w:p w:rsidR="00D315B5" w:rsidRDefault="0019229A" w:rsidP="001E48AA">
          <w:pPr>
            <w:rPr>
              <w:noProof/>
            </w:rPr>
          </w:pPr>
          <w:r>
            <w:rPr>
              <w:rFonts w:ascii="Calibri" w:hAnsi="Calibri" w:cs="Calibri"/>
              <w:color w:val="000000"/>
            </w:rPr>
            <w:t>The perspective for the shanty town platformer will be a 2D side</w:t>
          </w:r>
          <w:r w:rsidR="00004B46">
            <w:rPr>
              <w:rFonts w:ascii="Calibri" w:hAnsi="Calibri" w:cs="Calibri"/>
              <w:color w:val="000000"/>
            </w:rPr>
            <w:t xml:space="preserve"> </w:t>
          </w:r>
          <w:r>
            <w:rPr>
              <w:rFonts w:ascii="Calibri" w:hAnsi="Calibri" w:cs="Calibri"/>
              <w:color w:val="000000"/>
            </w:rPr>
            <w:t>scroller as I believe this is the best perspective for platformer game as proven by other titles such as Celeste and the Mario series. Another reason for choosing this perspective is because the game engine I will be using supports this perspective really well for game development.</w:t>
          </w:r>
        </w:p>
        <w:p w:rsidR="001E48AA" w:rsidRPr="001E48AA" w:rsidRDefault="00D315B5" w:rsidP="001E48AA">
          <w:r>
            <w:rPr>
              <w:noProof/>
            </w:rPr>
            <w:drawing>
              <wp:inline distT="0" distB="0" distL="0" distR="0" wp14:anchorId="11C136EB" wp14:editId="79EB9EEC">
                <wp:extent cx="3771900" cy="2592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8624" cy="2597241"/>
                        </a:xfrm>
                        <a:prstGeom prst="rect">
                          <a:avLst/>
                        </a:prstGeom>
                      </pic:spPr>
                    </pic:pic>
                  </a:graphicData>
                </a:graphic>
              </wp:inline>
            </w:drawing>
          </w:r>
        </w:p>
        <w:p w:rsidR="003C327F" w:rsidRDefault="003C327F" w:rsidP="003C327F">
          <w:pPr>
            <w:pStyle w:val="Heading2"/>
          </w:pPr>
          <w:r>
            <w:t>FMV</w:t>
          </w:r>
        </w:p>
        <w:p w:rsidR="007B3472" w:rsidRDefault="007B3472" w:rsidP="007B3472">
          <w:pPr>
            <w:pStyle w:val="Heading3"/>
          </w:pPr>
          <w:r>
            <w:t>Game Idea 1</w:t>
          </w:r>
        </w:p>
        <w:p w:rsidR="0019229A" w:rsidRPr="0019229A" w:rsidRDefault="0019229A" w:rsidP="0019229A">
          <w:r>
            <w:rPr>
              <w:rFonts w:ascii="Calibri" w:hAnsi="Calibri" w:cs="Calibri"/>
              <w:color w:val="000000"/>
            </w:rPr>
            <w:t>the space exploration game will have lots of cut scenes as there will be a loose story. The first cuts cent would be of the character setting off to space in their ship thus starting the game. Another cut scene could be of the character landing back on their planet after completing their mission ending the game.</w:t>
          </w:r>
        </w:p>
        <w:p w:rsidR="007B3472" w:rsidRDefault="007B3472" w:rsidP="007B3472">
          <w:pPr>
            <w:pStyle w:val="Heading3"/>
          </w:pPr>
          <w:r>
            <w:lastRenderedPageBreak/>
            <w:t>Game Idea 2</w:t>
          </w:r>
        </w:p>
        <w:p w:rsidR="0019229A" w:rsidRPr="0019229A" w:rsidRDefault="0019229A" w:rsidP="0019229A">
          <w:r>
            <w:rPr>
              <w:rFonts w:ascii="Calibri" w:hAnsi="Calibri" w:cs="Calibri"/>
              <w:color w:val="000000"/>
            </w:rPr>
            <w:t xml:space="preserve">I haven't thought of any major cuts celeste for this game as I believe it doesn't need any. </w:t>
          </w:r>
          <w:r w:rsidR="00004B46">
            <w:rPr>
              <w:rFonts w:ascii="Calibri" w:hAnsi="Calibri" w:cs="Calibri"/>
              <w:color w:val="000000"/>
            </w:rPr>
            <w:t>However,</w:t>
          </w:r>
          <w:r>
            <w:rPr>
              <w:rFonts w:ascii="Calibri" w:hAnsi="Calibri" w:cs="Calibri"/>
              <w:color w:val="000000"/>
            </w:rPr>
            <w:t xml:space="preserve"> there will be cut scenes for when the player wins and loses a game as I believe that will add more to the game as proven in other sports games cut scenes after a match invigorate the player to keep winning or try and defeat their opponent again. For </w:t>
          </w:r>
          <w:r w:rsidR="00004B46">
            <w:rPr>
              <w:rFonts w:ascii="Calibri" w:hAnsi="Calibri" w:cs="Calibri"/>
              <w:color w:val="000000"/>
            </w:rPr>
            <w:t>example,</w:t>
          </w:r>
          <w:r>
            <w:rPr>
              <w:rFonts w:ascii="Calibri" w:hAnsi="Calibri" w:cs="Calibri"/>
              <w:color w:val="000000"/>
            </w:rPr>
            <w:t xml:space="preserve"> in the mortal Kombat series if you </w:t>
          </w:r>
          <w:r w:rsidR="00004B46">
            <w:rPr>
              <w:rFonts w:ascii="Calibri" w:hAnsi="Calibri" w:cs="Calibri"/>
              <w:color w:val="000000"/>
            </w:rPr>
            <w:t>pull</w:t>
          </w:r>
          <w:r>
            <w:rPr>
              <w:rFonts w:ascii="Calibri" w:hAnsi="Calibri" w:cs="Calibri"/>
              <w:color w:val="000000"/>
            </w:rPr>
            <w:t xml:space="preserve"> off a finishing fatality move it plays an </w:t>
          </w:r>
          <w:r w:rsidR="00004B46">
            <w:rPr>
              <w:rFonts w:ascii="Calibri" w:hAnsi="Calibri" w:cs="Calibri"/>
              <w:color w:val="000000"/>
            </w:rPr>
            <w:t>in-game</w:t>
          </w:r>
          <w:r>
            <w:rPr>
              <w:rFonts w:ascii="Calibri" w:hAnsi="Calibri" w:cs="Calibri"/>
              <w:color w:val="000000"/>
            </w:rPr>
            <w:t xml:space="preserve"> cut scene making you want to keep beating your opponents to get the cuts cent again.</w:t>
          </w:r>
        </w:p>
        <w:p w:rsidR="007B3472" w:rsidRPr="007B3472" w:rsidRDefault="007B3472" w:rsidP="007B3472">
          <w:pPr>
            <w:pStyle w:val="Heading3"/>
          </w:pPr>
          <w:r>
            <w:t>Game Idea 3</w:t>
          </w:r>
        </w:p>
        <w:p w:rsidR="007B3472" w:rsidRPr="007B3472" w:rsidRDefault="0019229A" w:rsidP="007B3472">
          <w:r>
            <w:rPr>
              <w:rFonts w:ascii="Calibri" w:hAnsi="Calibri" w:cs="Calibri"/>
              <w:color w:val="000000"/>
            </w:rPr>
            <w:t xml:space="preserve">I have thought of many </w:t>
          </w:r>
          <w:r w:rsidR="00004B46">
            <w:rPr>
              <w:rFonts w:ascii="Calibri" w:hAnsi="Calibri" w:cs="Calibri"/>
              <w:color w:val="000000"/>
            </w:rPr>
            <w:t>cuts’</w:t>
          </w:r>
          <w:r>
            <w:rPr>
              <w:rFonts w:ascii="Calibri" w:hAnsi="Calibri" w:cs="Calibri"/>
              <w:color w:val="000000"/>
            </w:rPr>
            <w:t xml:space="preserve"> scenes for the platformer game as it will be a heavily story driven game. Story based games need cut scenes to provide the player with information crucial to the story in a short space of time. The first cut scene for the game will introduce the player to the main character getting separated from his parents. An interactive cutscene for the game could be that the player is confronted by the head guard who tries to grab him and you have to press a series of buttons to be able to escape. The last cutscene for the game could be when the boy is reunited with his parents.</w:t>
          </w:r>
        </w:p>
        <w:p w:rsidR="005D2F35" w:rsidRDefault="005D2F35" w:rsidP="00CC4F77">
          <w:pPr>
            <w:rPr>
              <w:noProof/>
            </w:rPr>
          </w:pPr>
          <w:r>
            <w:rPr>
              <w:noProof/>
            </w:rPr>
            <w:drawing>
              <wp:inline distT="0" distB="0" distL="0" distR="0" wp14:anchorId="7E0F45AC" wp14:editId="28CA20FF">
                <wp:extent cx="37623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2667000"/>
                        </a:xfrm>
                        <a:prstGeom prst="rect">
                          <a:avLst/>
                        </a:prstGeom>
                      </pic:spPr>
                    </pic:pic>
                  </a:graphicData>
                </a:graphic>
              </wp:inline>
            </w:drawing>
          </w:r>
        </w:p>
        <w:p w:rsidR="007B3472" w:rsidRDefault="007B3472" w:rsidP="007B3472">
          <w:pPr>
            <w:pStyle w:val="Heading1"/>
            <w:rPr>
              <w:noProof/>
            </w:rPr>
          </w:pPr>
          <w:r>
            <w:rPr>
              <w:noProof/>
            </w:rPr>
            <w:t>My Chosen Idea</w:t>
          </w:r>
        </w:p>
        <w:p w:rsidR="00CC4F77" w:rsidRPr="00CC4F77" w:rsidRDefault="00004B46" w:rsidP="00CC4F77">
          <w:r>
            <w:rPr>
              <w:rFonts w:ascii="Calibri" w:hAnsi="Calibri" w:cs="Calibri"/>
              <w:color w:val="000000"/>
            </w:rPr>
            <w:t>I have chosen to do idea 3 the shanty town platformer as I believe it will be the most achievable one to make with the game engine I will be using Construct 2. I also feel the most passionate about this idea as I like creating an in-depth story.</w:t>
          </w:r>
        </w:p>
        <w:p w:rsidR="003D7A8E" w:rsidRPr="003D7A8E" w:rsidRDefault="003D7A8E" w:rsidP="003D7A8E"/>
        <w:p w:rsidR="00680973" w:rsidRPr="00680973" w:rsidRDefault="00680973" w:rsidP="00680973"/>
        <w:p w:rsidR="00F73C80" w:rsidRDefault="001133A3" w:rsidP="00F73C80">
          <w:pPr>
            <w:rPr>
              <w:ins w:id="1" w:author="user" w:date="2017-10-06T18:05:00Z"/>
            </w:rPr>
          </w:pPr>
        </w:p>
      </w:sdtContent>
    </w:sdt>
    <w:p w:rsidR="00A40F70" w:rsidRDefault="00A40F70"/>
    <w:sectPr w:rsidR="00A40F70" w:rsidSect="00243C24">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F70" w:rsidRDefault="00A40F70" w:rsidP="004041E1">
      <w:pPr>
        <w:spacing w:after="0" w:line="240" w:lineRule="auto"/>
      </w:pPr>
      <w:r>
        <w:separator/>
      </w:r>
    </w:p>
  </w:endnote>
  <w:endnote w:type="continuationSeparator" w:id="0">
    <w:p w:rsidR="00A40F70" w:rsidRDefault="00A40F70" w:rsidP="0040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F70" w:rsidRDefault="00A40F70" w:rsidP="00E2714D">
    <w:pPr>
      <w:pStyle w:val="Footer"/>
    </w:pPr>
    <w:r>
      <w:t xml:space="preserve">Joseph Roper </w:t>
    </w:r>
    <w:r>
      <w:tab/>
    </w:r>
    <w:r>
      <w:tab/>
    </w:r>
    <w:sdt>
      <w:sdtPr>
        <w:id w:val="-1770381836"/>
        <w:docPartObj>
          <w:docPartGallery w:val="Page Numbers (Bottom of Page)"/>
          <w:docPartUnique/>
        </w:docPartObj>
      </w:sdtPr>
      <w:sdtEndPr/>
      <w:sdtContent>
        <w:r>
          <w:t xml:space="preserve">Page | </w:t>
        </w:r>
        <w:r w:rsidR="00F73C80">
          <w:fldChar w:fldCharType="begin"/>
        </w:r>
        <w:r w:rsidR="00F73C80">
          <w:instrText xml:space="preserve"> PAGE   \* MERGEFORMAT </w:instrText>
        </w:r>
        <w:r w:rsidR="00F73C80">
          <w:fldChar w:fldCharType="separate"/>
        </w:r>
        <w:r w:rsidR="007E5CF3">
          <w:rPr>
            <w:noProof/>
          </w:rPr>
          <w:t>2</w:t>
        </w:r>
        <w:r w:rsidR="00F73C80">
          <w:rPr>
            <w:noProof/>
          </w:rPr>
          <w:fldChar w:fldCharType="end"/>
        </w:r>
        <w:r>
          <w:t xml:space="preserve"> </w:t>
        </w:r>
      </w:sdtContent>
    </w:sdt>
  </w:p>
  <w:p w:rsidR="00A40F70" w:rsidRDefault="00A4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F70" w:rsidRDefault="00A40F70" w:rsidP="004041E1">
      <w:pPr>
        <w:spacing w:after="0" w:line="240" w:lineRule="auto"/>
      </w:pPr>
      <w:r>
        <w:separator/>
      </w:r>
    </w:p>
  </w:footnote>
  <w:footnote w:type="continuationSeparator" w:id="0">
    <w:p w:rsidR="00A40F70" w:rsidRDefault="00A40F70" w:rsidP="00404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color w:val="595959" w:themeColor="text1" w:themeTint="A6"/>
        <w:sz w:val="32"/>
        <w:szCs w:val="108"/>
      </w:rPr>
      <w:alias w:val="Title"/>
      <w:tag w:val=""/>
      <w:id w:val="1604303333"/>
      <w:dataBinding w:prefixMappings="xmlns:ns0='http://purl.org/dc/elements/1.1/' xmlns:ns1='http://schemas.openxmlformats.org/package/2006/metadata/core-properties' " w:xpath="/ns1:coreProperties[1]/ns0:title[1]" w:storeItemID="{6C3C8BC8-F283-45AE-878A-BAB7291924A1}"/>
      <w:text/>
    </w:sdtPr>
    <w:sdtEndPr/>
    <w:sdtContent>
      <w:p w:rsidR="00A40F70" w:rsidRPr="004041E1" w:rsidRDefault="00A40F70" w:rsidP="004041E1">
        <w:pPr>
          <w:pStyle w:val="NoSpacing"/>
          <w:pBdr>
            <w:bottom w:val="single" w:sz="6" w:space="4" w:color="7F7F7F" w:themeColor="text1" w:themeTint="80"/>
          </w:pBdr>
          <w:rPr>
            <w:rFonts w:asciiTheme="majorHAnsi" w:eastAsiaTheme="majorEastAsia" w:hAnsiTheme="majorHAnsi" w:cstheme="majorBidi"/>
            <w:color w:val="595959" w:themeColor="text1" w:themeTint="A6"/>
            <w:sz w:val="32"/>
            <w:szCs w:val="108"/>
          </w:rPr>
        </w:pPr>
        <w:r w:rsidRPr="004041E1">
          <w:rPr>
            <w:rFonts w:asciiTheme="majorHAnsi" w:eastAsiaTheme="majorEastAsia" w:hAnsiTheme="majorHAnsi" w:cstheme="majorBidi"/>
            <w:color w:val="595959" w:themeColor="text1" w:themeTint="A6"/>
            <w:sz w:val="32"/>
            <w:szCs w:val="108"/>
          </w:rPr>
          <w:t>BTEC National 90 Credit Diploma in Creative Media Production</w:t>
        </w:r>
      </w:p>
    </w:sdtContent>
  </w:sdt>
  <w:p w:rsidR="00A40F70" w:rsidRDefault="00A40F70">
    <w:pPr>
      <w:pStyle w:val="Header"/>
    </w:pPr>
  </w:p>
  <w:p w:rsidR="00A40F70" w:rsidRDefault="00A40F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5EB3"/>
    <w:rsid w:val="00004B46"/>
    <w:rsid w:val="00005230"/>
    <w:rsid w:val="00015899"/>
    <w:rsid w:val="0004757D"/>
    <w:rsid w:val="00052D5F"/>
    <w:rsid w:val="00057093"/>
    <w:rsid w:val="000B5D10"/>
    <w:rsid w:val="000C0AAA"/>
    <w:rsid w:val="000D748D"/>
    <w:rsid w:val="001133A3"/>
    <w:rsid w:val="00124772"/>
    <w:rsid w:val="0013094D"/>
    <w:rsid w:val="00156344"/>
    <w:rsid w:val="0019229A"/>
    <w:rsid w:val="001B391E"/>
    <w:rsid w:val="001C7D0D"/>
    <w:rsid w:val="001E48AA"/>
    <w:rsid w:val="001F3D70"/>
    <w:rsid w:val="002377B0"/>
    <w:rsid w:val="00243C24"/>
    <w:rsid w:val="00247166"/>
    <w:rsid w:val="002567C1"/>
    <w:rsid w:val="002A4485"/>
    <w:rsid w:val="002A5CD4"/>
    <w:rsid w:val="002A6629"/>
    <w:rsid w:val="002B1147"/>
    <w:rsid w:val="0037476A"/>
    <w:rsid w:val="003B6FD4"/>
    <w:rsid w:val="003C327F"/>
    <w:rsid w:val="003D7A8E"/>
    <w:rsid w:val="004041E1"/>
    <w:rsid w:val="0041746B"/>
    <w:rsid w:val="00447E66"/>
    <w:rsid w:val="00490D86"/>
    <w:rsid w:val="00494E20"/>
    <w:rsid w:val="004956F8"/>
    <w:rsid w:val="004A7A73"/>
    <w:rsid w:val="004F7838"/>
    <w:rsid w:val="005429C4"/>
    <w:rsid w:val="005632BF"/>
    <w:rsid w:val="0056614C"/>
    <w:rsid w:val="00574B0B"/>
    <w:rsid w:val="00576D7E"/>
    <w:rsid w:val="00581DD9"/>
    <w:rsid w:val="005B677D"/>
    <w:rsid w:val="005D2F35"/>
    <w:rsid w:val="005E369E"/>
    <w:rsid w:val="005F769C"/>
    <w:rsid w:val="006472EF"/>
    <w:rsid w:val="006523A8"/>
    <w:rsid w:val="00666121"/>
    <w:rsid w:val="00680973"/>
    <w:rsid w:val="006A05C7"/>
    <w:rsid w:val="006C49C8"/>
    <w:rsid w:val="0073248D"/>
    <w:rsid w:val="00742829"/>
    <w:rsid w:val="00745EB3"/>
    <w:rsid w:val="0077229B"/>
    <w:rsid w:val="007B3472"/>
    <w:rsid w:val="007B37B6"/>
    <w:rsid w:val="007E5CF3"/>
    <w:rsid w:val="007F3325"/>
    <w:rsid w:val="0080419D"/>
    <w:rsid w:val="008446B4"/>
    <w:rsid w:val="0087450E"/>
    <w:rsid w:val="00887901"/>
    <w:rsid w:val="00892874"/>
    <w:rsid w:val="008B4705"/>
    <w:rsid w:val="00907C60"/>
    <w:rsid w:val="00913853"/>
    <w:rsid w:val="00930445"/>
    <w:rsid w:val="00931D78"/>
    <w:rsid w:val="00953208"/>
    <w:rsid w:val="0097303F"/>
    <w:rsid w:val="0098528C"/>
    <w:rsid w:val="009A6D79"/>
    <w:rsid w:val="009C0078"/>
    <w:rsid w:val="009F4369"/>
    <w:rsid w:val="00A2643E"/>
    <w:rsid w:val="00A40F70"/>
    <w:rsid w:val="00A53733"/>
    <w:rsid w:val="00A64D4D"/>
    <w:rsid w:val="00A6753D"/>
    <w:rsid w:val="00A76926"/>
    <w:rsid w:val="00A852E5"/>
    <w:rsid w:val="00A95FAC"/>
    <w:rsid w:val="00AB2196"/>
    <w:rsid w:val="00AD7925"/>
    <w:rsid w:val="00AE0578"/>
    <w:rsid w:val="00B228BC"/>
    <w:rsid w:val="00B642F3"/>
    <w:rsid w:val="00B908FC"/>
    <w:rsid w:val="00B95DC8"/>
    <w:rsid w:val="00BD1663"/>
    <w:rsid w:val="00BE2D1E"/>
    <w:rsid w:val="00BE582E"/>
    <w:rsid w:val="00C157CD"/>
    <w:rsid w:val="00C22BD2"/>
    <w:rsid w:val="00C22F5E"/>
    <w:rsid w:val="00C47B18"/>
    <w:rsid w:val="00C63D20"/>
    <w:rsid w:val="00C86C9D"/>
    <w:rsid w:val="00C870F0"/>
    <w:rsid w:val="00C9412F"/>
    <w:rsid w:val="00C96C09"/>
    <w:rsid w:val="00CA39F4"/>
    <w:rsid w:val="00CC4F77"/>
    <w:rsid w:val="00CD71A6"/>
    <w:rsid w:val="00CE3D34"/>
    <w:rsid w:val="00CF0239"/>
    <w:rsid w:val="00CF5719"/>
    <w:rsid w:val="00D2008D"/>
    <w:rsid w:val="00D315B5"/>
    <w:rsid w:val="00D377D7"/>
    <w:rsid w:val="00D4379F"/>
    <w:rsid w:val="00D478AD"/>
    <w:rsid w:val="00D570F1"/>
    <w:rsid w:val="00D8135A"/>
    <w:rsid w:val="00D8537F"/>
    <w:rsid w:val="00D901B3"/>
    <w:rsid w:val="00DC29EB"/>
    <w:rsid w:val="00E1625D"/>
    <w:rsid w:val="00E2714D"/>
    <w:rsid w:val="00E3713E"/>
    <w:rsid w:val="00E43242"/>
    <w:rsid w:val="00E45912"/>
    <w:rsid w:val="00E53DB3"/>
    <w:rsid w:val="00E564EB"/>
    <w:rsid w:val="00E755C2"/>
    <w:rsid w:val="00F10D52"/>
    <w:rsid w:val="00F1516B"/>
    <w:rsid w:val="00F22706"/>
    <w:rsid w:val="00F73C80"/>
    <w:rsid w:val="00F940A4"/>
    <w:rsid w:val="00FD2960"/>
    <w:rsid w:val="00FF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36C3335"/>
  <w15:docId w15:val="{B119E9AB-B743-4DEB-96BA-1B1843CC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A73"/>
  </w:style>
  <w:style w:type="paragraph" w:styleId="Heading1">
    <w:name w:val="heading 1"/>
    <w:basedOn w:val="Normal"/>
    <w:next w:val="Normal"/>
    <w:link w:val="Heading1Char"/>
    <w:uiPriority w:val="9"/>
    <w:qFormat/>
    <w:rsid w:val="008446B4"/>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4041E1"/>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228B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C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C24"/>
    <w:rPr>
      <w:rFonts w:eastAsiaTheme="minorEastAsia"/>
      <w:lang w:val="en-US"/>
    </w:rPr>
  </w:style>
  <w:style w:type="character" w:customStyle="1" w:styleId="Heading1Char">
    <w:name w:val="Heading 1 Char"/>
    <w:basedOn w:val="DefaultParagraphFont"/>
    <w:link w:val="Heading1"/>
    <w:uiPriority w:val="9"/>
    <w:rsid w:val="008446B4"/>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8446B4"/>
    <w:pPr>
      <w:outlineLvl w:val="9"/>
    </w:pPr>
    <w:rPr>
      <w:lang w:val="en-US"/>
    </w:rPr>
  </w:style>
  <w:style w:type="paragraph" w:styleId="Title">
    <w:name w:val="Title"/>
    <w:basedOn w:val="Normal"/>
    <w:next w:val="Normal"/>
    <w:link w:val="TitleChar"/>
    <w:uiPriority w:val="10"/>
    <w:qFormat/>
    <w:rsid w:val="00404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1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1E1"/>
    <w:rPr>
      <w:rFonts w:asciiTheme="majorHAnsi" w:eastAsiaTheme="majorEastAsia" w:hAnsiTheme="majorHAnsi" w:cstheme="majorBidi"/>
      <w:color w:val="374C80" w:themeColor="accent1" w:themeShade="BF"/>
      <w:sz w:val="26"/>
      <w:szCs w:val="26"/>
    </w:rPr>
  </w:style>
  <w:style w:type="paragraph" w:styleId="Header">
    <w:name w:val="header"/>
    <w:basedOn w:val="Normal"/>
    <w:link w:val="HeaderChar"/>
    <w:uiPriority w:val="99"/>
    <w:unhideWhenUsed/>
    <w:rsid w:val="0040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1E1"/>
  </w:style>
  <w:style w:type="paragraph" w:styleId="Footer">
    <w:name w:val="footer"/>
    <w:basedOn w:val="Normal"/>
    <w:link w:val="FooterChar"/>
    <w:uiPriority w:val="99"/>
    <w:unhideWhenUsed/>
    <w:rsid w:val="0040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1E1"/>
  </w:style>
  <w:style w:type="paragraph" w:styleId="TOC1">
    <w:name w:val="toc 1"/>
    <w:basedOn w:val="Normal"/>
    <w:next w:val="Normal"/>
    <w:autoRedefine/>
    <w:uiPriority w:val="39"/>
    <w:unhideWhenUsed/>
    <w:rsid w:val="00E2714D"/>
    <w:pPr>
      <w:spacing w:after="100"/>
    </w:pPr>
  </w:style>
  <w:style w:type="paragraph" w:styleId="TOC2">
    <w:name w:val="toc 2"/>
    <w:basedOn w:val="Normal"/>
    <w:next w:val="Normal"/>
    <w:autoRedefine/>
    <w:uiPriority w:val="39"/>
    <w:unhideWhenUsed/>
    <w:rsid w:val="00E2714D"/>
    <w:pPr>
      <w:spacing w:after="100"/>
      <w:ind w:left="220"/>
    </w:pPr>
  </w:style>
  <w:style w:type="character" w:styleId="Hyperlink">
    <w:name w:val="Hyperlink"/>
    <w:basedOn w:val="DefaultParagraphFont"/>
    <w:uiPriority w:val="99"/>
    <w:unhideWhenUsed/>
    <w:rsid w:val="00E2714D"/>
    <w:rPr>
      <w:color w:val="9454C3" w:themeColor="hyperlink"/>
      <w:u w:val="single"/>
    </w:rPr>
  </w:style>
  <w:style w:type="character" w:customStyle="1" w:styleId="UnresolvedMention1">
    <w:name w:val="Unresolved Mention1"/>
    <w:basedOn w:val="DefaultParagraphFont"/>
    <w:uiPriority w:val="99"/>
    <w:semiHidden/>
    <w:unhideWhenUsed/>
    <w:rsid w:val="00B642F3"/>
    <w:rPr>
      <w:color w:val="808080"/>
      <w:shd w:val="clear" w:color="auto" w:fill="E6E6E6"/>
    </w:rPr>
  </w:style>
  <w:style w:type="character" w:customStyle="1" w:styleId="bs-content-rb-glossary">
    <w:name w:val="bs-content-rb-glossary"/>
    <w:basedOn w:val="DefaultParagraphFont"/>
    <w:rsid w:val="00F10D52"/>
  </w:style>
  <w:style w:type="paragraph" w:styleId="BalloonText">
    <w:name w:val="Balloon Text"/>
    <w:basedOn w:val="Normal"/>
    <w:link w:val="BalloonTextChar"/>
    <w:uiPriority w:val="99"/>
    <w:semiHidden/>
    <w:unhideWhenUsed/>
    <w:rsid w:val="002A5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D4"/>
    <w:rPr>
      <w:rFonts w:ascii="Tahoma" w:hAnsi="Tahoma" w:cs="Tahoma"/>
      <w:sz w:val="16"/>
      <w:szCs w:val="16"/>
    </w:rPr>
  </w:style>
  <w:style w:type="character" w:styleId="FollowedHyperlink">
    <w:name w:val="FollowedHyperlink"/>
    <w:basedOn w:val="DefaultParagraphFont"/>
    <w:uiPriority w:val="99"/>
    <w:semiHidden/>
    <w:unhideWhenUsed/>
    <w:rsid w:val="000B5D10"/>
    <w:rPr>
      <w:color w:val="3EBBF0" w:themeColor="followedHyperlink"/>
      <w:u w:val="single"/>
    </w:rPr>
  </w:style>
  <w:style w:type="paragraph" w:styleId="NormalWeb">
    <w:name w:val="Normal (Web)"/>
    <w:basedOn w:val="Normal"/>
    <w:uiPriority w:val="99"/>
    <w:semiHidden/>
    <w:unhideWhenUsed/>
    <w:rsid w:val="00C47B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B228BC"/>
    <w:rPr>
      <w:rFonts w:asciiTheme="majorHAnsi" w:eastAsiaTheme="majorEastAsia" w:hAnsiTheme="majorHAnsi" w:cstheme="majorBidi"/>
      <w:color w:val="243255"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59490">
      <w:bodyDiv w:val="1"/>
      <w:marLeft w:val="0"/>
      <w:marRight w:val="0"/>
      <w:marTop w:val="0"/>
      <w:marBottom w:val="0"/>
      <w:divBdr>
        <w:top w:val="none" w:sz="0" w:space="0" w:color="auto"/>
        <w:left w:val="none" w:sz="0" w:space="0" w:color="auto"/>
        <w:bottom w:val="none" w:sz="0" w:space="0" w:color="auto"/>
        <w:right w:val="none" w:sz="0" w:space="0" w:color="auto"/>
      </w:divBdr>
      <w:divsChild>
        <w:div w:id="1873180341">
          <w:marLeft w:val="0"/>
          <w:marRight w:val="0"/>
          <w:marTop w:val="0"/>
          <w:marBottom w:val="200"/>
          <w:divBdr>
            <w:top w:val="none" w:sz="0" w:space="0" w:color="auto"/>
            <w:left w:val="none" w:sz="0" w:space="0" w:color="auto"/>
            <w:bottom w:val="none" w:sz="0" w:space="0" w:color="auto"/>
            <w:right w:val="none" w:sz="0" w:space="0" w:color="auto"/>
          </w:divBdr>
        </w:div>
        <w:div w:id="672337893">
          <w:marLeft w:val="0"/>
          <w:marRight w:val="0"/>
          <w:marTop w:val="0"/>
          <w:marBottom w:val="200"/>
          <w:divBdr>
            <w:top w:val="none" w:sz="0" w:space="0" w:color="auto"/>
            <w:left w:val="none" w:sz="0" w:space="0" w:color="auto"/>
            <w:bottom w:val="none" w:sz="0" w:space="0" w:color="auto"/>
            <w:right w:val="none" w:sz="0" w:space="0" w:color="auto"/>
          </w:divBdr>
        </w:div>
        <w:div w:id="1469322195">
          <w:marLeft w:val="0"/>
          <w:marRight w:val="0"/>
          <w:marTop w:val="0"/>
          <w:marBottom w:val="200"/>
          <w:divBdr>
            <w:top w:val="none" w:sz="0" w:space="0" w:color="auto"/>
            <w:left w:val="none" w:sz="0" w:space="0" w:color="auto"/>
            <w:bottom w:val="none" w:sz="0" w:space="0" w:color="auto"/>
            <w:right w:val="none" w:sz="0" w:space="0" w:color="auto"/>
          </w:divBdr>
        </w:div>
        <w:div w:id="536310182">
          <w:marLeft w:val="0"/>
          <w:marRight w:val="0"/>
          <w:marTop w:val="0"/>
          <w:marBottom w:val="200"/>
          <w:divBdr>
            <w:top w:val="none" w:sz="0" w:space="0" w:color="auto"/>
            <w:left w:val="none" w:sz="0" w:space="0" w:color="auto"/>
            <w:bottom w:val="none" w:sz="0" w:space="0" w:color="auto"/>
            <w:right w:val="none" w:sz="0" w:space="0" w:color="auto"/>
          </w:divBdr>
        </w:div>
        <w:div w:id="131872411">
          <w:marLeft w:val="0"/>
          <w:marRight w:val="0"/>
          <w:marTop w:val="0"/>
          <w:marBottom w:val="200"/>
          <w:divBdr>
            <w:top w:val="none" w:sz="0" w:space="0" w:color="auto"/>
            <w:left w:val="none" w:sz="0" w:space="0" w:color="auto"/>
            <w:bottom w:val="none" w:sz="0" w:space="0" w:color="auto"/>
            <w:right w:val="none" w:sz="0" w:space="0" w:color="auto"/>
          </w:divBdr>
        </w:div>
        <w:div w:id="1321524">
          <w:marLeft w:val="0"/>
          <w:marRight w:val="0"/>
          <w:marTop w:val="0"/>
          <w:marBottom w:val="200"/>
          <w:divBdr>
            <w:top w:val="none" w:sz="0" w:space="0" w:color="auto"/>
            <w:left w:val="none" w:sz="0" w:space="0" w:color="auto"/>
            <w:bottom w:val="none" w:sz="0" w:space="0" w:color="auto"/>
            <w:right w:val="none" w:sz="0" w:space="0" w:color="auto"/>
          </w:divBdr>
        </w:div>
        <w:div w:id="787432798">
          <w:marLeft w:val="0"/>
          <w:marRight w:val="0"/>
          <w:marTop w:val="0"/>
          <w:marBottom w:val="200"/>
          <w:divBdr>
            <w:top w:val="none" w:sz="0" w:space="0" w:color="auto"/>
            <w:left w:val="none" w:sz="0" w:space="0" w:color="auto"/>
            <w:bottom w:val="none" w:sz="0" w:space="0" w:color="auto"/>
            <w:right w:val="none" w:sz="0" w:space="0" w:color="auto"/>
          </w:divBdr>
        </w:div>
        <w:div w:id="1376194213">
          <w:marLeft w:val="0"/>
          <w:marRight w:val="0"/>
          <w:marTop w:val="0"/>
          <w:marBottom w:val="200"/>
          <w:divBdr>
            <w:top w:val="none" w:sz="0" w:space="0" w:color="auto"/>
            <w:left w:val="none" w:sz="0" w:space="0" w:color="auto"/>
            <w:bottom w:val="none" w:sz="0" w:space="0" w:color="auto"/>
            <w:right w:val="none" w:sz="0" w:space="0" w:color="auto"/>
          </w:divBdr>
        </w:div>
        <w:div w:id="1439642778">
          <w:marLeft w:val="0"/>
          <w:marRight w:val="0"/>
          <w:marTop w:val="0"/>
          <w:marBottom w:val="200"/>
          <w:divBdr>
            <w:top w:val="none" w:sz="0" w:space="0" w:color="auto"/>
            <w:left w:val="none" w:sz="0" w:space="0" w:color="auto"/>
            <w:bottom w:val="none" w:sz="0" w:space="0" w:color="auto"/>
            <w:right w:val="none" w:sz="0" w:space="0" w:color="auto"/>
          </w:divBdr>
        </w:div>
        <w:div w:id="318771835">
          <w:marLeft w:val="0"/>
          <w:marRight w:val="0"/>
          <w:marTop w:val="0"/>
          <w:marBottom w:val="200"/>
          <w:divBdr>
            <w:top w:val="none" w:sz="0" w:space="0" w:color="auto"/>
            <w:left w:val="none" w:sz="0" w:space="0" w:color="auto"/>
            <w:bottom w:val="none" w:sz="0" w:space="0" w:color="auto"/>
            <w:right w:val="none" w:sz="0" w:space="0" w:color="auto"/>
          </w:divBdr>
        </w:div>
        <w:div w:id="23944449">
          <w:marLeft w:val="0"/>
          <w:marRight w:val="0"/>
          <w:marTop w:val="0"/>
          <w:marBottom w:val="200"/>
          <w:divBdr>
            <w:top w:val="none" w:sz="0" w:space="0" w:color="auto"/>
            <w:left w:val="none" w:sz="0" w:space="0" w:color="auto"/>
            <w:bottom w:val="none" w:sz="0" w:space="0" w:color="auto"/>
            <w:right w:val="none" w:sz="0" w:space="0" w:color="auto"/>
          </w:divBdr>
        </w:div>
        <w:div w:id="37704470">
          <w:marLeft w:val="0"/>
          <w:marRight w:val="0"/>
          <w:marTop w:val="0"/>
          <w:marBottom w:val="200"/>
          <w:divBdr>
            <w:top w:val="none" w:sz="0" w:space="0" w:color="auto"/>
            <w:left w:val="none" w:sz="0" w:space="0" w:color="auto"/>
            <w:bottom w:val="none" w:sz="0" w:space="0" w:color="auto"/>
            <w:right w:val="none" w:sz="0" w:space="0" w:color="auto"/>
          </w:divBdr>
        </w:div>
      </w:divsChild>
    </w:div>
    <w:div w:id="316225153">
      <w:bodyDiv w:val="1"/>
      <w:marLeft w:val="0"/>
      <w:marRight w:val="0"/>
      <w:marTop w:val="0"/>
      <w:marBottom w:val="0"/>
      <w:divBdr>
        <w:top w:val="none" w:sz="0" w:space="0" w:color="auto"/>
        <w:left w:val="none" w:sz="0" w:space="0" w:color="auto"/>
        <w:bottom w:val="none" w:sz="0" w:space="0" w:color="auto"/>
        <w:right w:val="none" w:sz="0" w:space="0" w:color="auto"/>
      </w:divBdr>
    </w:div>
    <w:div w:id="928121239">
      <w:bodyDiv w:val="1"/>
      <w:marLeft w:val="0"/>
      <w:marRight w:val="0"/>
      <w:marTop w:val="0"/>
      <w:marBottom w:val="0"/>
      <w:divBdr>
        <w:top w:val="none" w:sz="0" w:space="0" w:color="auto"/>
        <w:left w:val="none" w:sz="0" w:space="0" w:color="auto"/>
        <w:bottom w:val="none" w:sz="0" w:space="0" w:color="auto"/>
        <w:right w:val="none" w:sz="0" w:space="0" w:color="auto"/>
      </w:divBdr>
    </w:div>
    <w:div w:id="1007098987">
      <w:bodyDiv w:val="1"/>
      <w:marLeft w:val="0"/>
      <w:marRight w:val="0"/>
      <w:marTop w:val="0"/>
      <w:marBottom w:val="0"/>
      <w:divBdr>
        <w:top w:val="none" w:sz="0" w:space="0" w:color="auto"/>
        <w:left w:val="none" w:sz="0" w:space="0" w:color="auto"/>
        <w:bottom w:val="none" w:sz="0" w:space="0" w:color="auto"/>
        <w:right w:val="none" w:sz="0" w:space="0" w:color="auto"/>
      </w:divBdr>
      <w:divsChild>
        <w:div w:id="1194415321">
          <w:marLeft w:val="0"/>
          <w:marRight w:val="0"/>
          <w:marTop w:val="0"/>
          <w:marBottom w:val="0"/>
          <w:divBdr>
            <w:top w:val="none" w:sz="0" w:space="0" w:color="auto"/>
            <w:left w:val="none" w:sz="0" w:space="0" w:color="auto"/>
            <w:bottom w:val="none" w:sz="0" w:space="0" w:color="auto"/>
            <w:right w:val="none" w:sz="0" w:space="0" w:color="auto"/>
          </w:divBdr>
        </w:div>
        <w:div w:id="825634264">
          <w:marLeft w:val="0"/>
          <w:marRight w:val="0"/>
          <w:marTop w:val="0"/>
          <w:marBottom w:val="0"/>
          <w:divBdr>
            <w:top w:val="none" w:sz="0" w:space="0" w:color="auto"/>
            <w:left w:val="none" w:sz="0" w:space="0" w:color="auto"/>
            <w:bottom w:val="none" w:sz="0" w:space="0" w:color="auto"/>
            <w:right w:val="none" w:sz="0" w:space="0" w:color="auto"/>
          </w:divBdr>
        </w:div>
        <w:div w:id="1184515235">
          <w:marLeft w:val="0"/>
          <w:marRight w:val="0"/>
          <w:marTop w:val="0"/>
          <w:marBottom w:val="0"/>
          <w:divBdr>
            <w:top w:val="none" w:sz="0" w:space="0" w:color="auto"/>
            <w:left w:val="none" w:sz="0" w:space="0" w:color="auto"/>
            <w:bottom w:val="none" w:sz="0" w:space="0" w:color="auto"/>
            <w:right w:val="none" w:sz="0" w:space="0" w:color="auto"/>
          </w:divBdr>
        </w:div>
        <w:div w:id="908809553">
          <w:marLeft w:val="0"/>
          <w:marRight w:val="0"/>
          <w:marTop w:val="0"/>
          <w:marBottom w:val="0"/>
          <w:divBdr>
            <w:top w:val="none" w:sz="0" w:space="0" w:color="auto"/>
            <w:left w:val="none" w:sz="0" w:space="0" w:color="auto"/>
            <w:bottom w:val="none" w:sz="0" w:space="0" w:color="auto"/>
            <w:right w:val="none" w:sz="0" w:space="0" w:color="auto"/>
          </w:divBdr>
        </w:div>
        <w:div w:id="349766047">
          <w:marLeft w:val="0"/>
          <w:marRight w:val="0"/>
          <w:marTop w:val="0"/>
          <w:marBottom w:val="0"/>
          <w:divBdr>
            <w:top w:val="none" w:sz="0" w:space="0" w:color="auto"/>
            <w:left w:val="none" w:sz="0" w:space="0" w:color="auto"/>
            <w:bottom w:val="none" w:sz="0" w:space="0" w:color="auto"/>
            <w:right w:val="none" w:sz="0" w:space="0" w:color="auto"/>
          </w:divBdr>
        </w:div>
        <w:div w:id="762341123">
          <w:marLeft w:val="0"/>
          <w:marRight w:val="0"/>
          <w:marTop w:val="0"/>
          <w:marBottom w:val="0"/>
          <w:divBdr>
            <w:top w:val="none" w:sz="0" w:space="0" w:color="auto"/>
            <w:left w:val="none" w:sz="0" w:space="0" w:color="auto"/>
            <w:bottom w:val="none" w:sz="0" w:space="0" w:color="auto"/>
            <w:right w:val="none" w:sz="0" w:space="0" w:color="auto"/>
          </w:divBdr>
        </w:div>
        <w:div w:id="78330472">
          <w:marLeft w:val="0"/>
          <w:marRight w:val="0"/>
          <w:marTop w:val="0"/>
          <w:marBottom w:val="0"/>
          <w:divBdr>
            <w:top w:val="none" w:sz="0" w:space="0" w:color="auto"/>
            <w:left w:val="none" w:sz="0" w:space="0" w:color="auto"/>
            <w:bottom w:val="none" w:sz="0" w:space="0" w:color="auto"/>
            <w:right w:val="none" w:sz="0" w:space="0" w:color="auto"/>
          </w:divBdr>
        </w:div>
        <w:div w:id="1126311840">
          <w:marLeft w:val="0"/>
          <w:marRight w:val="0"/>
          <w:marTop w:val="0"/>
          <w:marBottom w:val="0"/>
          <w:divBdr>
            <w:top w:val="none" w:sz="0" w:space="0" w:color="auto"/>
            <w:left w:val="none" w:sz="0" w:space="0" w:color="auto"/>
            <w:bottom w:val="none" w:sz="0" w:space="0" w:color="auto"/>
            <w:right w:val="none" w:sz="0" w:space="0" w:color="auto"/>
          </w:divBdr>
        </w:div>
        <w:div w:id="849178533">
          <w:marLeft w:val="0"/>
          <w:marRight w:val="0"/>
          <w:marTop w:val="0"/>
          <w:marBottom w:val="0"/>
          <w:divBdr>
            <w:top w:val="none" w:sz="0" w:space="0" w:color="auto"/>
            <w:left w:val="none" w:sz="0" w:space="0" w:color="auto"/>
            <w:bottom w:val="none" w:sz="0" w:space="0" w:color="auto"/>
            <w:right w:val="none" w:sz="0" w:space="0" w:color="auto"/>
          </w:divBdr>
        </w:div>
        <w:div w:id="1101299547">
          <w:marLeft w:val="0"/>
          <w:marRight w:val="0"/>
          <w:marTop w:val="0"/>
          <w:marBottom w:val="0"/>
          <w:divBdr>
            <w:top w:val="none" w:sz="0" w:space="0" w:color="auto"/>
            <w:left w:val="none" w:sz="0" w:space="0" w:color="auto"/>
            <w:bottom w:val="none" w:sz="0" w:space="0" w:color="auto"/>
            <w:right w:val="none" w:sz="0" w:space="0" w:color="auto"/>
          </w:divBdr>
        </w:div>
        <w:div w:id="1726173910">
          <w:marLeft w:val="0"/>
          <w:marRight w:val="0"/>
          <w:marTop w:val="0"/>
          <w:marBottom w:val="0"/>
          <w:divBdr>
            <w:top w:val="none" w:sz="0" w:space="0" w:color="auto"/>
            <w:left w:val="none" w:sz="0" w:space="0" w:color="auto"/>
            <w:bottom w:val="none" w:sz="0" w:space="0" w:color="auto"/>
            <w:right w:val="none" w:sz="0" w:space="0" w:color="auto"/>
          </w:divBdr>
        </w:div>
        <w:div w:id="2032681539">
          <w:marLeft w:val="0"/>
          <w:marRight w:val="0"/>
          <w:marTop w:val="0"/>
          <w:marBottom w:val="0"/>
          <w:divBdr>
            <w:top w:val="none" w:sz="0" w:space="0" w:color="auto"/>
            <w:left w:val="none" w:sz="0" w:space="0" w:color="auto"/>
            <w:bottom w:val="none" w:sz="0" w:space="0" w:color="auto"/>
            <w:right w:val="none" w:sz="0" w:space="0" w:color="auto"/>
          </w:divBdr>
        </w:div>
        <w:div w:id="324288117">
          <w:marLeft w:val="0"/>
          <w:marRight w:val="0"/>
          <w:marTop w:val="0"/>
          <w:marBottom w:val="0"/>
          <w:divBdr>
            <w:top w:val="none" w:sz="0" w:space="0" w:color="auto"/>
            <w:left w:val="none" w:sz="0" w:space="0" w:color="auto"/>
            <w:bottom w:val="none" w:sz="0" w:space="0" w:color="auto"/>
            <w:right w:val="none" w:sz="0" w:space="0" w:color="auto"/>
          </w:divBdr>
        </w:div>
        <w:div w:id="717516110">
          <w:marLeft w:val="0"/>
          <w:marRight w:val="0"/>
          <w:marTop w:val="0"/>
          <w:marBottom w:val="0"/>
          <w:divBdr>
            <w:top w:val="none" w:sz="0" w:space="0" w:color="auto"/>
            <w:left w:val="none" w:sz="0" w:space="0" w:color="auto"/>
            <w:bottom w:val="none" w:sz="0" w:space="0" w:color="auto"/>
            <w:right w:val="none" w:sz="0" w:space="0" w:color="auto"/>
          </w:divBdr>
        </w:div>
        <w:div w:id="1907761310">
          <w:marLeft w:val="0"/>
          <w:marRight w:val="0"/>
          <w:marTop w:val="0"/>
          <w:marBottom w:val="0"/>
          <w:divBdr>
            <w:top w:val="none" w:sz="0" w:space="0" w:color="auto"/>
            <w:left w:val="none" w:sz="0" w:space="0" w:color="auto"/>
            <w:bottom w:val="none" w:sz="0" w:space="0" w:color="auto"/>
            <w:right w:val="none" w:sz="0" w:space="0" w:color="auto"/>
          </w:divBdr>
        </w:div>
        <w:div w:id="1574314090">
          <w:marLeft w:val="0"/>
          <w:marRight w:val="0"/>
          <w:marTop w:val="0"/>
          <w:marBottom w:val="0"/>
          <w:divBdr>
            <w:top w:val="none" w:sz="0" w:space="0" w:color="auto"/>
            <w:left w:val="none" w:sz="0" w:space="0" w:color="auto"/>
            <w:bottom w:val="none" w:sz="0" w:space="0" w:color="auto"/>
            <w:right w:val="none" w:sz="0" w:space="0" w:color="auto"/>
          </w:divBdr>
        </w:div>
        <w:div w:id="479540713">
          <w:marLeft w:val="0"/>
          <w:marRight w:val="0"/>
          <w:marTop w:val="0"/>
          <w:marBottom w:val="0"/>
          <w:divBdr>
            <w:top w:val="none" w:sz="0" w:space="0" w:color="auto"/>
            <w:left w:val="none" w:sz="0" w:space="0" w:color="auto"/>
            <w:bottom w:val="none" w:sz="0" w:space="0" w:color="auto"/>
            <w:right w:val="none" w:sz="0" w:space="0" w:color="auto"/>
          </w:divBdr>
        </w:div>
        <w:div w:id="1449275592">
          <w:marLeft w:val="0"/>
          <w:marRight w:val="0"/>
          <w:marTop w:val="0"/>
          <w:marBottom w:val="0"/>
          <w:divBdr>
            <w:top w:val="none" w:sz="0" w:space="0" w:color="auto"/>
            <w:left w:val="none" w:sz="0" w:space="0" w:color="auto"/>
            <w:bottom w:val="none" w:sz="0" w:space="0" w:color="auto"/>
            <w:right w:val="none" w:sz="0" w:space="0" w:color="auto"/>
          </w:divBdr>
        </w:div>
        <w:div w:id="1862278848">
          <w:marLeft w:val="0"/>
          <w:marRight w:val="0"/>
          <w:marTop w:val="0"/>
          <w:marBottom w:val="0"/>
          <w:divBdr>
            <w:top w:val="none" w:sz="0" w:space="0" w:color="auto"/>
            <w:left w:val="none" w:sz="0" w:space="0" w:color="auto"/>
            <w:bottom w:val="none" w:sz="0" w:space="0" w:color="auto"/>
            <w:right w:val="none" w:sz="0" w:space="0" w:color="auto"/>
          </w:divBdr>
        </w:div>
        <w:div w:id="1138230722">
          <w:marLeft w:val="0"/>
          <w:marRight w:val="0"/>
          <w:marTop w:val="0"/>
          <w:marBottom w:val="0"/>
          <w:divBdr>
            <w:top w:val="none" w:sz="0" w:space="0" w:color="auto"/>
            <w:left w:val="none" w:sz="0" w:space="0" w:color="auto"/>
            <w:bottom w:val="none" w:sz="0" w:space="0" w:color="auto"/>
            <w:right w:val="none" w:sz="0" w:space="0" w:color="auto"/>
          </w:divBdr>
        </w:div>
        <w:div w:id="1669749503">
          <w:marLeft w:val="0"/>
          <w:marRight w:val="0"/>
          <w:marTop w:val="0"/>
          <w:marBottom w:val="0"/>
          <w:divBdr>
            <w:top w:val="none" w:sz="0" w:space="0" w:color="auto"/>
            <w:left w:val="none" w:sz="0" w:space="0" w:color="auto"/>
            <w:bottom w:val="none" w:sz="0" w:space="0" w:color="auto"/>
            <w:right w:val="none" w:sz="0" w:space="0" w:color="auto"/>
          </w:divBdr>
        </w:div>
        <w:div w:id="265820063">
          <w:marLeft w:val="0"/>
          <w:marRight w:val="0"/>
          <w:marTop w:val="0"/>
          <w:marBottom w:val="0"/>
          <w:divBdr>
            <w:top w:val="none" w:sz="0" w:space="0" w:color="auto"/>
            <w:left w:val="none" w:sz="0" w:space="0" w:color="auto"/>
            <w:bottom w:val="none" w:sz="0" w:space="0" w:color="auto"/>
            <w:right w:val="none" w:sz="0" w:space="0" w:color="auto"/>
          </w:divBdr>
        </w:div>
        <w:div w:id="836961965">
          <w:marLeft w:val="0"/>
          <w:marRight w:val="0"/>
          <w:marTop w:val="0"/>
          <w:marBottom w:val="0"/>
          <w:divBdr>
            <w:top w:val="none" w:sz="0" w:space="0" w:color="auto"/>
            <w:left w:val="none" w:sz="0" w:space="0" w:color="auto"/>
            <w:bottom w:val="none" w:sz="0" w:space="0" w:color="auto"/>
            <w:right w:val="none" w:sz="0" w:space="0" w:color="auto"/>
          </w:divBdr>
        </w:div>
        <w:div w:id="844518577">
          <w:marLeft w:val="0"/>
          <w:marRight w:val="0"/>
          <w:marTop w:val="0"/>
          <w:marBottom w:val="0"/>
          <w:divBdr>
            <w:top w:val="none" w:sz="0" w:space="0" w:color="auto"/>
            <w:left w:val="none" w:sz="0" w:space="0" w:color="auto"/>
            <w:bottom w:val="none" w:sz="0" w:space="0" w:color="auto"/>
            <w:right w:val="none" w:sz="0" w:space="0" w:color="auto"/>
          </w:divBdr>
        </w:div>
        <w:div w:id="770200271">
          <w:marLeft w:val="0"/>
          <w:marRight w:val="0"/>
          <w:marTop w:val="0"/>
          <w:marBottom w:val="0"/>
          <w:divBdr>
            <w:top w:val="none" w:sz="0" w:space="0" w:color="auto"/>
            <w:left w:val="none" w:sz="0" w:space="0" w:color="auto"/>
            <w:bottom w:val="none" w:sz="0" w:space="0" w:color="auto"/>
            <w:right w:val="none" w:sz="0" w:space="0" w:color="auto"/>
          </w:divBdr>
        </w:div>
        <w:div w:id="1616477440">
          <w:marLeft w:val="0"/>
          <w:marRight w:val="0"/>
          <w:marTop w:val="0"/>
          <w:marBottom w:val="0"/>
          <w:divBdr>
            <w:top w:val="none" w:sz="0" w:space="0" w:color="auto"/>
            <w:left w:val="none" w:sz="0" w:space="0" w:color="auto"/>
            <w:bottom w:val="none" w:sz="0" w:space="0" w:color="auto"/>
            <w:right w:val="none" w:sz="0" w:space="0" w:color="auto"/>
          </w:divBdr>
        </w:div>
        <w:div w:id="99227530">
          <w:marLeft w:val="0"/>
          <w:marRight w:val="0"/>
          <w:marTop w:val="0"/>
          <w:marBottom w:val="0"/>
          <w:divBdr>
            <w:top w:val="none" w:sz="0" w:space="0" w:color="auto"/>
            <w:left w:val="none" w:sz="0" w:space="0" w:color="auto"/>
            <w:bottom w:val="none" w:sz="0" w:space="0" w:color="auto"/>
            <w:right w:val="none" w:sz="0" w:space="0" w:color="auto"/>
          </w:divBdr>
        </w:div>
        <w:div w:id="524710149">
          <w:marLeft w:val="0"/>
          <w:marRight w:val="0"/>
          <w:marTop w:val="0"/>
          <w:marBottom w:val="0"/>
          <w:divBdr>
            <w:top w:val="none" w:sz="0" w:space="0" w:color="auto"/>
            <w:left w:val="none" w:sz="0" w:space="0" w:color="auto"/>
            <w:bottom w:val="none" w:sz="0" w:space="0" w:color="auto"/>
            <w:right w:val="none" w:sz="0" w:space="0" w:color="auto"/>
          </w:divBdr>
        </w:div>
        <w:div w:id="1803616565">
          <w:marLeft w:val="0"/>
          <w:marRight w:val="0"/>
          <w:marTop w:val="0"/>
          <w:marBottom w:val="0"/>
          <w:divBdr>
            <w:top w:val="none" w:sz="0" w:space="0" w:color="auto"/>
            <w:left w:val="none" w:sz="0" w:space="0" w:color="auto"/>
            <w:bottom w:val="none" w:sz="0" w:space="0" w:color="auto"/>
            <w:right w:val="none" w:sz="0" w:space="0" w:color="auto"/>
          </w:divBdr>
        </w:div>
        <w:div w:id="1170802031">
          <w:marLeft w:val="0"/>
          <w:marRight w:val="0"/>
          <w:marTop w:val="0"/>
          <w:marBottom w:val="0"/>
          <w:divBdr>
            <w:top w:val="none" w:sz="0" w:space="0" w:color="auto"/>
            <w:left w:val="none" w:sz="0" w:space="0" w:color="auto"/>
            <w:bottom w:val="none" w:sz="0" w:space="0" w:color="auto"/>
            <w:right w:val="none" w:sz="0" w:space="0" w:color="auto"/>
          </w:divBdr>
        </w:div>
        <w:div w:id="2042701545">
          <w:marLeft w:val="0"/>
          <w:marRight w:val="0"/>
          <w:marTop w:val="0"/>
          <w:marBottom w:val="0"/>
          <w:divBdr>
            <w:top w:val="none" w:sz="0" w:space="0" w:color="auto"/>
            <w:left w:val="none" w:sz="0" w:space="0" w:color="auto"/>
            <w:bottom w:val="none" w:sz="0" w:space="0" w:color="auto"/>
            <w:right w:val="none" w:sz="0" w:space="0" w:color="auto"/>
          </w:divBdr>
        </w:div>
        <w:div w:id="1303731376">
          <w:marLeft w:val="0"/>
          <w:marRight w:val="0"/>
          <w:marTop w:val="0"/>
          <w:marBottom w:val="0"/>
          <w:divBdr>
            <w:top w:val="none" w:sz="0" w:space="0" w:color="auto"/>
            <w:left w:val="none" w:sz="0" w:space="0" w:color="auto"/>
            <w:bottom w:val="none" w:sz="0" w:space="0" w:color="auto"/>
            <w:right w:val="none" w:sz="0" w:space="0" w:color="auto"/>
          </w:divBdr>
        </w:div>
        <w:div w:id="1711298966">
          <w:marLeft w:val="0"/>
          <w:marRight w:val="0"/>
          <w:marTop w:val="0"/>
          <w:marBottom w:val="0"/>
          <w:divBdr>
            <w:top w:val="none" w:sz="0" w:space="0" w:color="auto"/>
            <w:left w:val="none" w:sz="0" w:space="0" w:color="auto"/>
            <w:bottom w:val="none" w:sz="0" w:space="0" w:color="auto"/>
            <w:right w:val="none" w:sz="0" w:space="0" w:color="auto"/>
          </w:divBdr>
        </w:div>
        <w:div w:id="1855653715">
          <w:marLeft w:val="0"/>
          <w:marRight w:val="0"/>
          <w:marTop w:val="0"/>
          <w:marBottom w:val="0"/>
          <w:divBdr>
            <w:top w:val="none" w:sz="0" w:space="0" w:color="auto"/>
            <w:left w:val="none" w:sz="0" w:space="0" w:color="auto"/>
            <w:bottom w:val="none" w:sz="0" w:space="0" w:color="auto"/>
            <w:right w:val="none" w:sz="0" w:space="0" w:color="auto"/>
          </w:divBdr>
        </w:div>
        <w:div w:id="134302435">
          <w:marLeft w:val="0"/>
          <w:marRight w:val="0"/>
          <w:marTop w:val="0"/>
          <w:marBottom w:val="0"/>
          <w:divBdr>
            <w:top w:val="none" w:sz="0" w:space="0" w:color="auto"/>
            <w:left w:val="none" w:sz="0" w:space="0" w:color="auto"/>
            <w:bottom w:val="none" w:sz="0" w:space="0" w:color="auto"/>
            <w:right w:val="none" w:sz="0" w:space="0" w:color="auto"/>
          </w:divBdr>
        </w:div>
        <w:div w:id="1915356426">
          <w:marLeft w:val="0"/>
          <w:marRight w:val="0"/>
          <w:marTop w:val="0"/>
          <w:marBottom w:val="0"/>
          <w:divBdr>
            <w:top w:val="none" w:sz="0" w:space="0" w:color="auto"/>
            <w:left w:val="none" w:sz="0" w:space="0" w:color="auto"/>
            <w:bottom w:val="none" w:sz="0" w:space="0" w:color="auto"/>
            <w:right w:val="none" w:sz="0" w:space="0" w:color="auto"/>
          </w:divBdr>
        </w:div>
        <w:div w:id="1582712309">
          <w:marLeft w:val="0"/>
          <w:marRight w:val="0"/>
          <w:marTop w:val="0"/>
          <w:marBottom w:val="0"/>
          <w:divBdr>
            <w:top w:val="none" w:sz="0" w:space="0" w:color="auto"/>
            <w:left w:val="none" w:sz="0" w:space="0" w:color="auto"/>
            <w:bottom w:val="none" w:sz="0" w:space="0" w:color="auto"/>
            <w:right w:val="none" w:sz="0" w:space="0" w:color="auto"/>
          </w:divBdr>
        </w:div>
        <w:div w:id="1548756776">
          <w:marLeft w:val="0"/>
          <w:marRight w:val="0"/>
          <w:marTop w:val="0"/>
          <w:marBottom w:val="0"/>
          <w:divBdr>
            <w:top w:val="none" w:sz="0" w:space="0" w:color="auto"/>
            <w:left w:val="none" w:sz="0" w:space="0" w:color="auto"/>
            <w:bottom w:val="none" w:sz="0" w:space="0" w:color="auto"/>
            <w:right w:val="none" w:sz="0" w:space="0" w:color="auto"/>
          </w:divBdr>
        </w:div>
        <w:div w:id="1056708565">
          <w:marLeft w:val="0"/>
          <w:marRight w:val="0"/>
          <w:marTop w:val="0"/>
          <w:marBottom w:val="0"/>
          <w:divBdr>
            <w:top w:val="none" w:sz="0" w:space="0" w:color="auto"/>
            <w:left w:val="none" w:sz="0" w:space="0" w:color="auto"/>
            <w:bottom w:val="none" w:sz="0" w:space="0" w:color="auto"/>
            <w:right w:val="none" w:sz="0" w:space="0" w:color="auto"/>
          </w:divBdr>
        </w:div>
        <w:div w:id="1736930125">
          <w:marLeft w:val="0"/>
          <w:marRight w:val="0"/>
          <w:marTop w:val="0"/>
          <w:marBottom w:val="0"/>
          <w:divBdr>
            <w:top w:val="none" w:sz="0" w:space="0" w:color="auto"/>
            <w:left w:val="none" w:sz="0" w:space="0" w:color="auto"/>
            <w:bottom w:val="none" w:sz="0" w:space="0" w:color="auto"/>
            <w:right w:val="none" w:sz="0" w:space="0" w:color="auto"/>
          </w:divBdr>
        </w:div>
        <w:div w:id="2021620924">
          <w:marLeft w:val="0"/>
          <w:marRight w:val="0"/>
          <w:marTop w:val="0"/>
          <w:marBottom w:val="0"/>
          <w:divBdr>
            <w:top w:val="none" w:sz="0" w:space="0" w:color="auto"/>
            <w:left w:val="none" w:sz="0" w:space="0" w:color="auto"/>
            <w:bottom w:val="none" w:sz="0" w:space="0" w:color="auto"/>
            <w:right w:val="none" w:sz="0" w:space="0" w:color="auto"/>
          </w:divBdr>
        </w:div>
        <w:div w:id="1759398884">
          <w:marLeft w:val="0"/>
          <w:marRight w:val="0"/>
          <w:marTop w:val="0"/>
          <w:marBottom w:val="0"/>
          <w:divBdr>
            <w:top w:val="none" w:sz="0" w:space="0" w:color="auto"/>
            <w:left w:val="none" w:sz="0" w:space="0" w:color="auto"/>
            <w:bottom w:val="none" w:sz="0" w:space="0" w:color="auto"/>
            <w:right w:val="none" w:sz="0" w:space="0" w:color="auto"/>
          </w:divBdr>
        </w:div>
        <w:div w:id="388579109">
          <w:marLeft w:val="0"/>
          <w:marRight w:val="0"/>
          <w:marTop w:val="0"/>
          <w:marBottom w:val="0"/>
          <w:divBdr>
            <w:top w:val="none" w:sz="0" w:space="0" w:color="auto"/>
            <w:left w:val="none" w:sz="0" w:space="0" w:color="auto"/>
            <w:bottom w:val="none" w:sz="0" w:space="0" w:color="auto"/>
            <w:right w:val="none" w:sz="0" w:space="0" w:color="auto"/>
          </w:divBdr>
        </w:div>
        <w:div w:id="449587743">
          <w:marLeft w:val="0"/>
          <w:marRight w:val="0"/>
          <w:marTop w:val="0"/>
          <w:marBottom w:val="0"/>
          <w:divBdr>
            <w:top w:val="none" w:sz="0" w:space="0" w:color="auto"/>
            <w:left w:val="none" w:sz="0" w:space="0" w:color="auto"/>
            <w:bottom w:val="none" w:sz="0" w:space="0" w:color="auto"/>
            <w:right w:val="none" w:sz="0" w:space="0" w:color="auto"/>
          </w:divBdr>
        </w:div>
        <w:div w:id="2080326649">
          <w:marLeft w:val="0"/>
          <w:marRight w:val="0"/>
          <w:marTop w:val="0"/>
          <w:marBottom w:val="0"/>
          <w:divBdr>
            <w:top w:val="none" w:sz="0" w:space="0" w:color="auto"/>
            <w:left w:val="none" w:sz="0" w:space="0" w:color="auto"/>
            <w:bottom w:val="none" w:sz="0" w:space="0" w:color="auto"/>
            <w:right w:val="none" w:sz="0" w:space="0" w:color="auto"/>
          </w:divBdr>
        </w:div>
        <w:div w:id="1209144819">
          <w:marLeft w:val="0"/>
          <w:marRight w:val="0"/>
          <w:marTop w:val="0"/>
          <w:marBottom w:val="0"/>
          <w:divBdr>
            <w:top w:val="none" w:sz="0" w:space="0" w:color="auto"/>
            <w:left w:val="none" w:sz="0" w:space="0" w:color="auto"/>
            <w:bottom w:val="none" w:sz="0" w:space="0" w:color="auto"/>
            <w:right w:val="none" w:sz="0" w:space="0" w:color="auto"/>
          </w:divBdr>
        </w:div>
        <w:div w:id="378944475">
          <w:marLeft w:val="0"/>
          <w:marRight w:val="0"/>
          <w:marTop w:val="0"/>
          <w:marBottom w:val="0"/>
          <w:divBdr>
            <w:top w:val="none" w:sz="0" w:space="0" w:color="auto"/>
            <w:left w:val="none" w:sz="0" w:space="0" w:color="auto"/>
            <w:bottom w:val="none" w:sz="0" w:space="0" w:color="auto"/>
            <w:right w:val="none" w:sz="0" w:space="0" w:color="auto"/>
          </w:divBdr>
        </w:div>
        <w:div w:id="1253970403">
          <w:marLeft w:val="0"/>
          <w:marRight w:val="0"/>
          <w:marTop w:val="0"/>
          <w:marBottom w:val="0"/>
          <w:divBdr>
            <w:top w:val="none" w:sz="0" w:space="0" w:color="auto"/>
            <w:left w:val="none" w:sz="0" w:space="0" w:color="auto"/>
            <w:bottom w:val="none" w:sz="0" w:space="0" w:color="auto"/>
            <w:right w:val="none" w:sz="0" w:space="0" w:color="auto"/>
          </w:divBdr>
        </w:div>
        <w:div w:id="1257517813">
          <w:marLeft w:val="0"/>
          <w:marRight w:val="0"/>
          <w:marTop w:val="0"/>
          <w:marBottom w:val="0"/>
          <w:divBdr>
            <w:top w:val="none" w:sz="0" w:space="0" w:color="auto"/>
            <w:left w:val="none" w:sz="0" w:space="0" w:color="auto"/>
            <w:bottom w:val="none" w:sz="0" w:space="0" w:color="auto"/>
            <w:right w:val="none" w:sz="0" w:space="0" w:color="auto"/>
          </w:divBdr>
        </w:div>
        <w:div w:id="1974670984">
          <w:marLeft w:val="0"/>
          <w:marRight w:val="0"/>
          <w:marTop w:val="0"/>
          <w:marBottom w:val="0"/>
          <w:divBdr>
            <w:top w:val="none" w:sz="0" w:space="0" w:color="auto"/>
            <w:left w:val="none" w:sz="0" w:space="0" w:color="auto"/>
            <w:bottom w:val="none" w:sz="0" w:space="0" w:color="auto"/>
            <w:right w:val="none" w:sz="0" w:space="0" w:color="auto"/>
          </w:divBdr>
        </w:div>
        <w:div w:id="1592544209">
          <w:marLeft w:val="0"/>
          <w:marRight w:val="0"/>
          <w:marTop w:val="0"/>
          <w:marBottom w:val="0"/>
          <w:divBdr>
            <w:top w:val="none" w:sz="0" w:space="0" w:color="auto"/>
            <w:left w:val="none" w:sz="0" w:space="0" w:color="auto"/>
            <w:bottom w:val="none" w:sz="0" w:space="0" w:color="auto"/>
            <w:right w:val="none" w:sz="0" w:space="0" w:color="auto"/>
          </w:divBdr>
        </w:div>
        <w:div w:id="820076365">
          <w:marLeft w:val="0"/>
          <w:marRight w:val="0"/>
          <w:marTop w:val="0"/>
          <w:marBottom w:val="0"/>
          <w:divBdr>
            <w:top w:val="none" w:sz="0" w:space="0" w:color="auto"/>
            <w:left w:val="none" w:sz="0" w:space="0" w:color="auto"/>
            <w:bottom w:val="none" w:sz="0" w:space="0" w:color="auto"/>
            <w:right w:val="none" w:sz="0" w:space="0" w:color="auto"/>
          </w:divBdr>
        </w:div>
        <w:div w:id="643124535">
          <w:marLeft w:val="0"/>
          <w:marRight w:val="0"/>
          <w:marTop w:val="0"/>
          <w:marBottom w:val="0"/>
          <w:divBdr>
            <w:top w:val="none" w:sz="0" w:space="0" w:color="auto"/>
            <w:left w:val="none" w:sz="0" w:space="0" w:color="auto"/>
            <w:bottom w:val="none" w:sz="0" w:space="0" w:color="auto"/>
            <w:right w:val="none" w:sz="0" w:space="0" w:color="auto"/>
          </w:divBdr>
        </w:div>
        <w:div w:id="1184052143">
          <w:marLeft w:val="0"/>
          <w:marRight w:val="0"/>
          <w:marTop w:val="0"/>
          <w:marBottom w:val="0"/>
          <w:divBdr>
            <w:top w:val="none" w:sz="0" w:space="0" w:color="auto"/>
            <w:left w:val="none" w:sz="0" w:space="0" w:color="auto"/>
            <w:bottom w:val="none" w:sz="0" w:space="0" w:color="auto"/>
            <w:right w:val="none" w:sz="0" w:space="0" w:color="auto"/>
          </w:divBdr>
        </w:div>
        <w:div w:id="1293948143">
          <w:marLeft w:val="0"/>
          <w:marRight w:val="0"/>
          <w:marTop w:val="0"/>
          <w:marBottom w:val="0"/>
          <w:divBdr>
            <w:top w:val="none" w:sz="0" w:space="0" w:color="auto"/>
            <w:left w:val="none" w:sz="0" w:space="0" w:color="auto"/>
            <w:bottom w:val="none" w:sz="0" w:space="0" w:color="auto"/>
            <w:right w:val="none" w:sz="0" w:space="0" w:color="auto"/>
          </w:divBdr>
        </w:div>
        <w:div w:id="874850858">
          <w:marLeft w:val="0"/>
          <w:marRight w:val="0"/>
          <w:marTop w:val="0"/>
          <w:marBottom w:val="0"/>
          <w:divBdr>
            <w:top w:val="none" w:sz="0" w:space="0" w:color="auto"/>
            <w:left w:val="none" w:sz="0" w:space="0" w:color="auto"/>
            <w:bottom w:val="none" w:sz="0" w:space="0" w:color="auto"/>
            <w:right w:val="none" w:sz="0" w:space="0" w:color="auto"/>
          </w:divBdr>
        </w:div>
        <w:div w:id="306280977">
          <w:marLeft w:val="0"/>
          <w:marRight w:val="0"/>
          <w:marTop w:val="0"/>
          <w:marBottom w:val="0"/>
          <w:divBdr>
            <w:top w:val="none" w:sz="0" w:space="0" w:color="auto"/>
            <w:left w:val="none" w:sz="0" w:space="0" w:color="auto"/>
            <w:bottom w:val="none" w:sz="0" w:space="0" w:color="auto"/>
            <w:right w:val="none" w:sz="0" w:space="0" w:color="auto"/>
          </w:divBdr>
        </w:div>
        <w:div w:id="2052800518">
          <w:marLeft w:val="0"/>
          <w:marRight w:val="0"/>
          <w:marTop w:val="0"/>
          <w:marBottom w:val="0"/>
          <w:divBdr>
            <w:top w:val="none" w:sz="0" w:space="0" w:color="auto"/>
            <w:left w:val="none" w:sz="0" w:space="0" w:color="auto"/>
            <w:bottom w:val="none" w:sz="0" w:space="0" w:color="auto"/>
            <w:right w:val="none" w:sz="0" w:space="0" w:color="auto"/>
          </w:divBdr>
        </w:div>
        <w:div w:id="1026708701">
          <w:marLeft w:val="0"/>
          <w:marRight w:val="0"/>
          <w:marTop w:val="0"/>
          <w:marBottom w:val="0"/>
          <w:divBdr>
            <w:top w:val="none" w:sz="0" w:space="0" w:color="auto"/>
            <w:left w:val="none" w:sz="0" w:space="0" w:color="auto"/>
            <w:bottom w:val="none" w:sz="0" w:space="0" w:color="auto"/>
            <w:right w:val="none" w:sz="0" w:space="0" w:color="auto"/>
          </w:divBdr>
        </w:div>
        <w:div w:id="1014260019">
          <w:marLeft w:val="0"/>
          <w:marRight w:val="0"/>
          <w:marTop w:val="0"/>
          <w:marBottom w:val="0"/>
          <w:divBdr>
            <w:top w:val="none" w:sz="0" w:space="0" w:color="auto"/>
            <w:left w:val="none" w:sz="0" w:space="0" w:color="auto"/>
            <w:bottom w:val="none" w:sz="0" w:space="0" w:color="auto"/>
            <w:right w:val="none" w:sz="0" w:space="0" w:color="auto"/>
          </w:divBdr>
        </w:div>
        <w:div w:id="333647624">
          <w:marLeft w:val="0"/>
          <w:marRight w:val="0"/>
          <w:marTop w:val="0"/>
          <w:marBottom w:val="0"/>
          <w:divBdr>
            <w:top w:val="none" w:sz="0" w:space="0" w:color="auto"/>
            <w:left w:val="none" w:sz="0" w:space="0" w:color="auto"/>
            <w:bottom w:val="none" w:sz="0" w:space="0" w:color="auto"/>
            <w:right w:val="none" w:sz="0" w:space="0" w:color="auto"/>
          </w:divBdr>
        </w:div>
        <w:div w:id="1067655194">
          <w:marLeft w:val="0"/>
          <w:marRight w:val="0"/>
          <w:marTop w:val="0"/>
          <w:marBottom w:val="0"/>
          <w:divBdr>
            <w:top w:val="none" w:sz="0" w:space="0" w:color="auto"/>
            <w:left w:val="none" w:sz="0" w:space="0" w:color="auto"/>
            <w:bottom w:val="none" w:sz="0" w:space="0" w:color="auto"/>
            <w:right w:val="none" w:sz="0" w:space="0" w:color="auto"/>
          </w:divBdr>
        </w:div>
        <w:div w:id="623774764">
          <w:marLeft w:val="0"/>
          <w:marRight w:val="0"/>
          <w:marTop w:val="0"/>
          <w:marBottom w:val="0"/>
          <w:divBdr>
            <w:top w:val="none" w:sz="0" w:space="0" w:color="auto"/>
            <w:left w:val="none" w:sz="0" w:space="0" w:color="auto"/>
            <w:bottom w:val="none" w:sz="0" w:space="0" w:color="auto"/>
            <w:right w:val="none" w:sz="0" w:space="0" w:color="auto"/>
          </w:divBdr>
        </w:div>
        <w:div w:id="1859929947">
          <w:marLeft w:val="0"/>
          <w:marRight w:val="0"/>
          <w:marTop w:val="0"/>
          <w:marBottom w:val="0"/>
          <w:divBdr>
            <w:top w:val="none" w:sz="0" w:space="0" w:color="auto"/>
            <w:left w:val="none" w:sz="0" w:space="0" w:color="auto"/>
            <w:bottom w:val="none" w:sz="0" w:space="0" w:color="auto"/>
            <w:right w:val="none" w:sz="0" w:space="0" w:color="auto"/>
          </w:divBdr>
        </w:div>
        <w:div w:id="43215695">
          <w:marLeft w:val="0"/>
          <w:marRight w:val="0"/>
          <w:marTop w:val="0"/>
          <w:marBottom w:val="0"/>
          <w:divBdr>
            <w:top w:val="none" w:sz="0" w:space="0" w:color="auto"/>
            <w:left w:val="none" w:sz="0" w:space="0" w:color="auto"/>
            <w:bottom w:val="none" w:sz="0" w:space="0" w:color="auto"/>
            <w:right w:val="none" w:sz="0" w:space="0" w:color="auto"/>
          </w:divBdr>
        </w:div>
        <w:div w:id="1377075162">
          <w:marLeft w:val="0"/>
          <w:marRight w:val="0"/>
          <w:marTop w:val="0"/>
          <w:marBottom w:val="0"/>
          <w:divBdr>
            <w:top w:val="none" w:sz="0" w:space="0" w:color="auto"/>
            <w:left w:val="none" w:sz="0" w:space="0" w:color="auto"/>
            <w:bottom w:val="none" w:sz="0" w:space="0" w:color="auto"/>
            <w:right w:val="none" w:sz="0" w:space="0" w:color="auto"/>
          </w:divBdr>
        </w:div>
        <w:div w:id="181601385">
          <w:marLeft w:val="0"/>
          <w:marRight w:val="0"/>
          <w:marTop w:val="0"/>
          <w:marBottom w:val="0"/>
          <w:divBdr>
            <w:top w:val="none" w:sz="0" w:space="0" w:color="auto"/>
            <w:left w:val="none" w:sz="0" w:space="0" w:color="auto"/>
            <w:bottom w:val="none" w:sz="0" w:space="0" w:color="auto"/>
            <w:right w:val="none" w:sz="0" w:space="0" w:color="auto"/>
          </w:divBdr>
        </w:div>
        <w:div w:id="779691309">
          <w:marLeft w:val="0"/>
          <w:marRight w:val="0"/>
          <w:marTop w:val="0"/>
          <w:marBottom w:val="0"/>
          <w:divBdr>
            <w:top w:val="none" w:sz="0" w:space="0" w:color="auto"/>
            <w:left w:val="none" w:sz="0" w:space="0" w:color="auto"/>
            <w:bottom w:val="none" w:sz="0" w:space="0" w:color="auto"/>
            <w:right w:val="none" w:sz="0" w:space="0" w:color="auto"/>
          </w:divBdr>
        </w:div>
        <w:div w:id="1392535833">
          <w:marLeft w:val="0"/>
          <w:marRight w:val="0"/>
          <w:marTop w:val="0"/>
          <w:marBottom w:val="0"/>
          <w:divBdr>
            <w:top w:val="none" w:sz="0" w:space="0" w:color="auto"/>
            <w:left w:val="none" w:sz="0" w:space="0" w:color="auto"/>
            <w:bottom w:val="none" w:sz="0" w:space="0" w:color="auto"/>
            <w:right w:val="none" w:sz="0" w:space="0" w:color="auto"/>
          </w:divBdr>
        </w:div>
        <w:div w:id="364721884">
          <w:marLeft w:val="0"/>
          <w:marRight w:val="0"/>
          <w:marTop w:val="0"/>
          <w:marBottom w:val="0"/>
          <w:divBdr>
            <w:top w:val="none" w:sz="0" w:space="0" w:color="auto"/>
            <w:left w:val="none" w:sz="0" w:space="0" w:color="auto"/>
            <w:bottom w:val="none" w:sz="0" w:space="0" w:color="auto"/>
            <w:right w:val="none" w:sz="0" w:space="0" w:color="auto"/>
          </w:divBdr>
        </w:div>
        <w:div w:id="562062448">
          <w:marLeft w:val="0"/>
          <w:marRight w:val="0"/>
          <w:marTop w:val="0"/>
          <w:marBottom w:val="0"/>
          <w:divBdr>
            <w:top w:val="none" w:sz="0" w:space="0" w:color="auto"/>
            <w:left w:val="none" w:sz="0" w:space="0" w:color="auto"/>
            <w:bottom w:val="none" w:sz="0" w:space="0" w:color="auto"/>
            <w:right w:val="none" w:sz="0" w:space="0" w:color="auto"/>
          </w:divBdr>
        </w:div>
        <w:div w:id="813260998">
          <w:marLeft w:val="0"/>
          <w:marRight w:val="0"/>
          <w:marTop w:val="0"/>
          <w:marBottom w:val="0"/>
          <w:divBdr>
            <w:top w:val="none" w:sz="0" w:space="0" w:color="auto"/>
            <w:left w:val="none" w:sz="0" w:space="0" w:color="auto"/>
            <w:bottom w:val="none" w:sz="0" w:space="0" w:color="auto"/>
            <w:right w:val="none" w:sz="0" w:space="0" w:color="auto"/>
          </w:divBdr>
        </w:div>
        <w:div w:id="821389654">
          <w:marLeft w:val="0"/>
          <w:marRight w:val="0"/>
          <w:marTop w:val="0"/>
          <w:marBottom w:val="0"/>
          <w:divBdr>
            <w:top w:val="none" w:sz="0" w:space="0" w:color="auto"/>
            <w:left w:val="none" w:sz="0" w:space="0" w:color="auto"/>
            <w:bottom w:val="none" w:sz="0" w:space="0" w:color="auto"/>
            <w:right w:val="none" w:sz="0" w:space="0" w:color="auto"/>
          </w:divBdr>
        </w:div>
        <w:div w:id="610473590">
          <w:marLeft w:val="0"/>
          <w:marRight w:val="0"/>
          <w:marTop w:val="0"/>
          <w:marBottom w:val="0"/>
          <w:divBdr>
            <w:top w:val="none" w:sz="0" w:space="0" w:color="auto"/>
            <w:left w:val="none" w:sz="0" w:space="0" w:color="auto"/>
            <w:bottom w:val="none" w:sz="0" w:space="0" w:color="auto"/>
            <w:right w:val="none" w:sz="0" w:space="0" w:color="auto"/>
          </w:divBdr>
        </w:div>
        <w:div w:id="996959393">
          <w:marLeft w:val="0"/>
          <w:marRight w:val="0"/>
          <w:marTop w:val="0"/>
          <w:marBottom w:val="0"/>
          <w:divBdr>
            <w:top w:val="none" w:sz="0" w:space="0" w:color="auto"/>
            <w:left w:val="none" w:sz="0" w:space="0" w:color="auto"/>
            <w:bottom w:val="none" w:sz="0" w:space="0" w:color="auto"/>
            <w:right w:val="none" w:sz="0" w:space="0" w:color="auto"/>
          </w:divBdr>
        </w:div>
        <w:div w:id="258610672">
          <w:marLeft w:val="0"/>
          <w:marRight w:val="0"/>
          <w:marTop w:val="0"/>
          <w:marBottom w:val="0"/>
          <w:divBdr>
            <w:top w:val="none" w:sz="0" w:space="0" w:color="auto"/>
            <w:left w:val="none" w:sz="0" w:space="0" w:color="auto"/>
            <w:bottom w:val="none" w:sz="0" w:space="0" w:color="auto"/>
            <w:right w:val="none" w:sz="0" w:space="0" w:color="auto"/>
          </w:divBdr>
        </w:div>
        <w:div w:id="723214317">
          <w:marLeft w:val="0"/>
          <w:marRight w:val="0"/>
          <w:marTop w:val="0"/>
          <w:marBottom w:val="0"/>
          <w:divBdr>
            <w:top w:val="none" w:sz="0" w:space="0" w:color="auto"/>
            <w:left w:val="none" w:sz="0" w:space="0" w:color="auto"/>
            <w:bottom w:val="none" w:sz="0" w:space="0" w:color="auto"/>
            <w:right w:val="none" w:sz="0" w:space="0" w:color="auto"/>
          </w:divBdr>
        </w:div>
        <w:div w:id="789978886">
          <w:marLeft w:val="0"/>
          <w:marRight w:val="0"/>
          <w:marTop w:val="0"/>
          <w:marBottom w:val="0"/>
          <w:divBdr>
            <w:top w:val="none" w:sz="0" w:space="0" w:color="auto"/>
            <w:left w:val="none" w:sz="0" w:space="0" w:color="auto"/>
            <w:bottom w:val="none" w:sz="0" w:space="0" w:color="auto"/>
            <w:right w:val="none" w:sz="0" w:space="0" w:color="auto"/>
          </w:divBdr>
        </w:div>
        <w:div w:id="872882787">
          <w:marLeft w:val="0"/>
          <w:marRight w:val="0"/>
          <w:marTop w:val="0"/>
          <w:marBottom w:val="0"/>
          <w:divBdr>
            <w:top w:val="none" w:sz="0" w:space="0" w:color="auto"/>
            <w:left w:val="none" w:sz="0" w:space="0" w:color="auto"/>
            <w:bottom w:val="none" w:sz="0" w:space="0" w:color="auto"/>
            <w:right w:val="none" w:sz="0" w:space="0" w:color="auto"/>
          </w:divBdr>
        </w:div>
        <w:div w:id="1188367399">
          <w:marLeft w:val="0"/>
          <w:marRight w:val="0"/>
          <w:marTop w:val="0"/>
          <w:marBottom w:val="0"/>
          <w:divBdr>
            <w:top w:val="none" w:sz="0" w:space="0" w:color="auto"/>
            <w:left w:val="none" w:sz="0" w:space="0" w:color="auto"/>
            <w:bottom w:val="none" w:sz="0" w:space="0" w:color="auto"/>
            <w:right w:val="none" w:sz="0" w:space="0" w:color="auto"/>
          </w:divBdr>
        </w:div>
        <w:div w:id="1143425383">
          <w:marLeft w:val="0"/>
          <w:marRight w:val="0"/>
          <w:marTop w:val="0"/>
          <w:marBottom w:val="0"/>
          <w:divBdr>
            <w:top w:val="none" w:sz="0" w:space="0" w:color="auto"/>
            <w:left w:val="none" w:sz="0" w:space="0" w:color="auto"/>
            <w:bottom w:val="none" w:sz="0" w:space="0" w:color="auto"/>
            <w:right w:val="none" w:sz="0" w:space="0" w:color="auto"/>
          </w:divBdr>
        </w:div>
        <w:div w:id="384762006">
          <w:marLeft w:val="0"/>
          <w:marRight w:val="0"/>
          <w:marTop w:val="0"/>
          <w:marBottom w:val="0"/>
          <w:divBdr>
            <w:top w:val="none" w:sz="0" w:space="0" w:color="auto"/>
            <w:left w:val="none" w:sz="0" w:space="0" w:color="auto"/>
            <w:bottom w:val="none" w:sz="0" w:space="0" w:color="auto"/>
            <w:right w:val="none" w:sz="0" w:space="0" w:color="auto"/>
          </w:divBdr>
        </w:div>
        <w:div w:id="2083520874">
          <w:marLeft w:val="0"/>
          <w:marRight w:val="0"/>
          <w:marTop w:val="0"/>
          <w:marBottom w:val="0"/>
          <w:divBdr>
            <w:top w:val="none" w:sz="0" w:space="0" w:color="auto"/>
            <w:left w:val="none" w:sz="0" w:space="0" w:color="auto"/>
            <w:bottom w:val="none" w:sz="0" w:space="0" w:color="auto"/>
            <w:right w:val="none" w:sz="0" w:space="0" w:color="auto"/>
          </w:divBdr>
        </w:div>
        <w:div w:id="928659634">
          <w:marLeft w:val="0"/>
          <w:marRight w:val="0"/>
          <w:marTop w:val="0"/>
          <w:marBottom w:val="0"/>
          <w:divBdr>
            <w:top w:val="none" w:sz="0" w:space="0" w:color="auto"/>
            <w:left w:val="none" w:sz="0" w:space="0" w:color="auto"/>
            <w:bottom w:val="none" w:sz="0" w:space="0" w:color="auto"/>
            <w:right w:val="none" w:sz="0" w:space="0" w:color="auto"/>
          </w:divBdr>
        </w:div>
        <w:div w:id="243339260">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25232081">
          <w:marLeft w:val="0"/>
          <w:marRight w:val="0"/>
          <w:marTop w:val="0"/>
          <w:marBottom w:val="0"/>
          <w:divBdr>
            <w:top w:val="none" w:sz="0" w:space="0" w:color="auto"/>
            <w:left w:val="none" w:sz="0" w:space="0" w:color="auto"/>
            <w:bottom w:val="none" w:sz="0" w:space="0" w:color="auto"/>
            <w:right w:val="none" w:sz="0" w:space="0" w:color="auto"/>
          </w:divBdr>
        </w:div>
        <w:div w:id="1741439259">
          <w:marLeft w:val="0"/>
          <w:marRight w:val="0"/>
          <w:marTop w:val="0"/>
          <w:marBottom w:val="0"/>
          <w:divBdr>
            <w:top w:val="none" w:sz="0" w:space="0" w:color="auto"/>
            <w:left w:val="none" w:sz="0" w:space="0" w:color="auto"/>
            <w:bottom w:val="none" w:sz="0" w:space="0" w:color="auto"/>
            <w:right w:val="none" w:sz="0" w:space="0" w:color="auto"/>
          </w:divBdr>
        </w:div>
        <w:div w:id="1211529407">
          <w:marLeft w:val="0"/>
          <w:marRight w:val="0"/>
          <w:marTop w:val="0"/>
          <w:marBottom w:val="0"/>
          <w:divBdr>
            <w:top w:val="none" w:sz="0" w:space="0" w:color="auto"/>
            <w:left w:val="none" w:sz="0" w:space="0" w:color="auto"/>
            <w:bottom w:val="none" w:sz="0" w:space="0" w:color="auto"/>
            <w:right w:val="none" w:sz="0" w:space="0" w:color="auto"/>
          </w:divBdr>
        </w:div>
        <w:div w:id="1624917235">
          <w:marLeft w:val="0"/>
          <w:marRight w:val="0"/>
          <w:marTop w:val="0"/>
          <w:marBottom w:val="0"/>
          <w:divBdr>
            <w:top w:val="none" w:sz="0" w:space="0" w:color="auto"/>
            <w:left w:val="none" w:sz="0" w:space="0" w:color="auto"/>
            <w:bottom w:val="none" w:sz="0" w:space="0" w:color="auto"/>
            <w:right w:val="none" w:sz="0" w:space="0" w:color="auto"/>
          </w:divBdr>
        </w:div>
        <w:div w:id="919560419">
          <w:marLeft w:val="0"/>
          <w:marRight w:val="0"/>
          <w:marTop w:val="0"/>
          <w:marBottom w:val="0"/>
          <w:divBdr>
            <w:top w:val="none" w:sz="0" w:space="0" w:color="auto"/>
            <w:left w:val="none" w:sz="0" w:space="0" w:color="auto"/>
            <w:bottom w:val="none" w:sz="0" w:space="0" w:color="auto"/>
            <w:right w:val="none" w:sz="0" w:space="0" w:color="auto"/>
          </w:divBdr>
        </w:div>
        <w:div w:id="279189804">
          <w:marLeft w:val="0"/>
          <w:marRight w:val="0"/>
          <w:marTop w:val="0"/>
          <w:marBottom w:val="0"/>
          <w:divBdr>
            <w:top w:val="none" w:sz="0" w:space="0" w:color="auto"/>
            <w:left w:val="none" w:sz="0" w:space="0" w:color="auto"/>
            <w:bottom w:val="none" w:sz="0" w:space="0" w:color="auto"/>
            <w:right w:val="none" w:sz="0" w:space="0" w:color="auto"/>
          </w:divBdr>
        </w:div>
        <w:div w:id="906190196">
          <w:marLeft w:val="0"/>
          <w:marRight w:val="0"/>
          <w:marTop w:val="0"/>
          <w:marBottom w:val="0"/>
          <w:divBdr>
            <w:top w:val="none" w:sz="0" w:space="0" w:color="auto"/>
            <w:left w:val="none" w:sz="0" w:space="0" w:color="auto"/>
            <w:bottom w:val="none" w:sz="0" w:space="0" w:color="auto"/>
            <w:right w:val="none" w:sz="0" w:space="0" w:color="auto"/>
          </w:divBdr>
        </w:div>
        <w:div w:id="1024208757">
          <w:marLeft w:val="0"/>
          <w:marRight w:val="0"/>
          <w:marTop w:val="0"/>
          <w:marBottom w:val="0"/>
          <w:divBdr>
            <w:top w:val="none" w:sz="0" w:space="0" w:color="auto"/>
            <w:left w:val="none" w:sz="0" w:space="0" w:color="auto"/>
            <w:bottom w:val="none" w:sz="0" w:space="0" w:color="auto"/>
            <w:right w:val="none" w:sz="0" w:space="0" w:color="auto"/>
          </w:divBdr>
        </w:div>
        <w:div w:id="1009286788">
          <w:marLeft w:val="0"/>
          <w:marRight w:val="0"/>
          <w:marTop w:val="0"/>
          <w:marBottom w:val="0"/>
          <w:divBdr>
            <w:top w:val="none" w:sz="0" w:space="0" w:color="auto"/>
            <w:left w:val="none" w:sz="0" w:space="0" w:color="auto"/>
            <w:bottom w:val="none" w:sz="0" w:space="0" w:color="auto"/>
            <w:right w:val="none" w:sz="0" w:space="0" w:color="auto"/>
          </w:divBdr>
        </w:div>
        <w:div w:id="1034618596">
          <w:marLeft w:val="0"/>
          <w:marRight w:val="0"/>
          <w:marTop w:val="0"/>
          <w:marBottom w:val="0"/>
          <w:divBdr>
            <w:top w:val="none" w:sz="0" w:space="0" w:color="auto"/>
            <w:left w:val="none" w:sz="0" w:space="0" w:color="auto"/>
            <w:bottom w:val="none" w:sz="0" w:space="0" w:color="auto"/>
            <w:right w:val="none" w:sz="0" w:space="0" w:color="auto"/>
          </w:divBdr>
        </w:div>
        <w:div w:id="1564827865">
          <w:marLeft w:val="0"/>
          <w:marRight w:val="0"/>
          <w:marTop w:val="0"/>
          <w:marBottom w:val="0"/>
          <w:divBdr>
            <w:top w:val="none" w:sz="0" w:space="0" w:color="auto"/>
            <w:left w:val="none" w:sz="0" w:space="0" w:color="auto"/>
            <w:bottom w:val="none" w:sz="0" w:space="0" w:color="auto"/>
            <w:right w:val="none" w:sz="0" w:space="0" w:color="auto"/>
          </w:divBdr>
        </w:div>
        <w:div w:id="384916104">
          <w:marLeft w:val="0"/>
          <w:marRight w:val="0"/>
          <w:marTop w:val="0"/>
          <w:marBottom w:val="0"/>
          <w:divBdr>
            <w:top w:val="none" w:sz="0" w:space="0" w:color="auto"/>
            <w:left w:val="none" w:sz="0" w:space="0" w:color="auto"/>
            <w:bottom w:val="none" w:sz="0" w:space="0" w:color="auto"/>
            <w:right w:val="none" w:sz="0" w:space="0" w:color="auto"/>
          </w:divBdr>
        </w:div>
        <w:div w:id="664207976">
          <w:marLeft w:val="0"/>
          <w:marRight w:val="0"/>
          <w:marTop w:val="0"/>
          <w:marBottom w:val="0"/>
          <w:divBdr>
            <w:top w:val="none" w:sz="0" w:space="0" w:color="auto"/>
            <w:left w:val="none" w:sz="0" w:space="0" w:color="auto"/>
            <w:bottom w:val="none" w:sz="0" w:space="0" w:color="auto"/>
            <w:right w:val="none" w:sz="0" w:space="0" w:color="auto"/>
          </w:divBdr>
        </w:div>
        <w:div w:id="1663850517">
          <w:marLeft w:val="0"/>
          <w:marRight w:val="0"/>
          <w:marTop w:val="0"/>
          <w:marBottom w:val="0"/>
          <w:divBdr>
            <w:top w:val="none" w:sz="0" w:space="0" w:color="auto"/>
            <w:left w:val="none" w:sz="0" w:space="0" w:color="auto"/>
            <w:bottom w:val="none" w:sz="0" w:space="0" w:color="auto"/>
            <w:right w:val="none" w:sz="0" w:space="0" w:color="auto"/>
          </w:divBdr>
        </w:div>
        <w:div w:id="1010789243">
          <w:marLeft w:val="0"/>
          <w:marRight w:val="0"/>
          <w:marTop w:val="0"/>
          <w:marBottom w:val="0"/>
          <w:divBdr>
            <w:top w:val="none" w:sz="0" w:space="0" w:color="auto"/>
            <w:left w:val="none" w:sz="0" w:space="0" w:color="auto"/>
            <w:bottom w:val="none" w:sz="0" w:space="0" w:color="auto"/>
            <w:right w:val="none" w:sz="0" w:space="0" w:color="auto"/>
          </w:divBdr>
        </w:div>
        <w:div w:id="1853565174">
          <w:marLeft w:val="0"/>
          <w:marRight w:val="0"/>
          <w:marTop w:val="0"/>
          <w:marBottom w:val="0"/>
          <w:divBdr>
            <w:top w:val="none" w:sz="0" w:space="0" w:color="auto"/>
            <w:left w:val="none" w:sz="0" w:space="0" w:color="auto"/>
            <w:bottom w:val="none" w:sz="0" w:space="0" w:color="auto"/>
            <w:right w:val="none" w:sz="0" w:space="0" w:color="auto"/>
          </w:divBdr>
        </w:div>
        <w:div w:id="2038116218">
          <w:marLeft w:val="0"/>
          <w:marRight w:val="0"/>
          <w:marTop w:val="0"/>
          <w:marBottom w:val="0"/>
          <w:divBdr>
            <w:top w:val="none" w:sz="0" w:space="0" w:color="auto"/>
            <w:left w:val="none" w:sz="0" w:space="0" w:color="auto"/>
            <w:bottom w:val="none" w:sz="0" w:space="0" w:color="auto"/>
            <w:right w:val="none" w:sz="0" w:space="0" w:color="auto"/>
          </w:divBdr>
        </w:div>
        <w:div w:id="1849177123">
          <w:marLeft w:val="0"/>
          <w:marRight w:val="0"/>
          <w:marTop w:val="0"/>
          <w:marBottom w:val="0"/>
          <w:divBdr>
            <w:top w:val="none" w:sz="0" w:space="0" w:color="auto"/>
            <w:left w:val="none" w:sz="0" w:space="0" w:color="auto"/>
            <w:bottom w:val="none" w:sz="0" w:space="0" w:color="auto"/>
            <w:right w:val="none" w:sz="0" w:space="0" w:color="auto"/>
          </w:divBdr>
        </w:div>
        <w:div w:id="677346528">
          <w:marLeft w:val="0"/>
          <w:marRight w:val="0"/>
          <w:marTop w:val="0"/>
          <w:marBottom w:val="0"/>
          <w:divBdr>
            <w:top w:val="none" w:sz="0" w:space="0" w:color="auto"/>
            <w:left w:val="none" w:sz="0" w:space="0" w:color="auto"/>
            <w:bottom w:val="none" w:sz="0" w:space="0" w:color="auto"/>
            <w:right w:val="none" w:sz="0" w:space="0" w:color="auto"/>
          </w:divBdr>
        </w:div>
        <w:div w:id="1313681445">
          <w:marLeft w:val="0"/>
          <w:marRight w:val="0"/>
          <w:marTop w:val="0"/>
          <w:marBottom w:val="0"/>
          <w:divBdr>
            <w:top w:val="none" w:sz="0" w:space="0" w:color="auto"/>
            <w:left w:val="none" w:sz="0" w:space="0" w:color="auto"/>
            <w:bottom w:val="none" w:sz="0" w:space="0" w:color="auto"/>
            <w:right w:val="none" w:sz="0" w:space="0" w:color="auto"/>
          </w:divBdr>
        </w:div>
        <w:div w:id="2138327543">
          <w:marLeft w:val="0"/>
          <w:marRight w:val="0"/>
          <w:marTop w:val="0"/>
          <w:marBottom w:val="0"/>
          <w:divBdr>
            <w:top w:val="none" w:sz="0" w:space="0" w:color="auto"/>
            <w:left w:val="none" w:sz="0" w:space="0" w:color="auto"/>
            <w:bottom w:val="none" w:sz="0" w:space="0" w:color="auto"/>
            <w:right w:val="none" w:sz="0" w:space="0" w:color="auto"/>
          </w:divBdr>
        </w:div>
        <w:div w:id="940604325">
          <w:marLeft w:val="0"/>
          <w:marRight w:val="0"/>
          <w:marTop w:val="0"/>
          <w:marBottom w:val="0"/>
          <w:divBdr>
            <w:top w:val="none" w:sz="0" w:space="0" w:color="auto"/>
            <w:left w:val="none" w:sz="0" w:space="0" w:color="auto"/>
            <w:bottom w:val="none" w:sz="0" w:space="0" w:color="auto"/>
            <w:right w:val="none" w:sz="0" w:space="0" w:color="auto"/>
          </w:divBdr>
        </w:div>
        <w:div w:id="183053824">
          <w:marLeft w:val="0"/>
          <w:marRight w:val="0"/>
          <w:marTop w:val="0"/>
          <w:marBottom w:val="0"/>
          <w:divBdr>
            <w:top w:val="none" w:sz="0" w:space="0" w:color="auto"/>
            <w:left w:val="none" w:sz="0" w:space="0" w:color="auto"/>
            <w:bottom w:val="none" w:sz="0" w:space="0" w:color="auto"/>
            <w:right w:val="none" w:sz="0" w:space="0" w:color="auto"/>
          </w:divBdr>
        </w:div>
        <w:div w:id="1257978873">
          <w:marLeft w:val="0"/>
          <w:marRight w:val="0"/>
          <w:marTop w:val="0"/>
          <w:marBottom w:val="0"/>
          <w:divBdr>
            <w:top w:val="none" w:sz="0" w:space="0" w:color="auto"/>
            <w:left w:val="none" w:sz="0" w:space="0" w:color="auto"/>
            <w:bottom w:val="none" w:sz="0" w:space="0" w:color="auto"/>
            <w:right w:val="none" w:sz="0" w:space="0" w:color="auto"/>
          </w:divBdr>
        </w:div>
        <w:div w:id="1303926651">
          <w:marLeft w:val="0"/>
          <w:marRight w:val="0"/>
          <w:marTop w:val="0"/>
          <w:marBottom w:val="0"/>
          <w:divBdr>
            <w:top w:val="none" w:sz="0" w:space="0" w:color="auto"/>
            <w:left w:val="none" w:sz="0" w:space="0" w:color="auto"/>
            <w:bottom w:val="none" w:sz="0" w:space="0" w:color="auto"/>
            <w:right w:val="none" w:sz="0" w:space="0" w:color="auto"/>
          </w:divBdr>
        </w:div>
        <w:div w:id="912666054">
          <w:marLeft w:val="0"/>
          <w:marRight w:val="0"/>
          <w:marTop w:val="0"/>
          <w:marBottom w:val="0"/>
          <w:divBdr>
            <w:top w:val="none" w:sz="0" w:space="0" w:color="auto"/>
            <w:left w:val="none" w:sz="0" w:space="0" w:color="auto"/>
            <w:bottom w:val="none" w:sz="0" w:space="0" w:color="auto"/>
            <w:right w:val="none" w:sz="0" w:space="0" w:color="auto"/>
          </w:divBdr>
        </w:div>
        <w:div w:id="261377292">
          <w:marLeft w:val="0"/>
          <w:marRight w:val="0"/>
          <w:marTop w:val="0"/>
          <w:marBottom w:val="0"/>
          <w:divBdr>
            <w:top w:val="none" w:sz="0" w:space="0" w:color="auto"/>
            <w:left w:val="none" w:sz="0" w:space="0" w:color="auto"/>
            <w:bottom w:val="none" w:sz="0" w:space="0" w:color="auto"/>
            <w:right w:val="none" w:sz="0" w:space="0" w:color="auto"/>
          </w:divBdr>
        </w:div>
        <w:div w:id="1564023430">
          <w:marLeft w:val="0"/>
          <w:marRight w:val="0"/>
          <w:marTop w:val="0"/>
          <w:marBottom w:val="0"/>
          <w:divBdr>
            <w:top w:val="none" w:sz="0" w:space="0" w:color="auto"/>
            <w:left w:val="none" w:sz="0" w:space="0" w:color="auto"/>
            <w:bottom w:val="none" w:sz="0" w:space="0" w:color="auto"/>
            <w:right w:val="none" w:sz="0" w:space="0" w:color="auto"/>
          </w:divBdr>
        </w:div>
        <w:div w:id="199712766">
          <w:marLeft w:val="0"/>
          <w:marRight w:val="0"/>
          <w:marTop w:val="0"/>
          <w:marBottom w:val="0"/>
          <w:divBdr>
            <w:top w:val="none" w:sz="0" w:space="0" w:color="auto"/>
            <w:left w:val="none" w:sz="0" w:space="0" w:color="auto"/>
            <w:bottom w:val="none" w:sz="0" w:space="0" w:color="auto"/>
            <w:right w:val="none" w:sz="0" w:space="0" w:color="auto"/>
          </w:divBdr>
        </w:div>
        <w:div w:id="647825785">
          <w:marLeft w:val="0"/>
          <w:marRight w:val="0"/>
          <w:marTop w:val="0"/>
          <w:marBottom w:val="0"/>
          <w:divBdr>
            <w:top w:val="none" w:sz="0" w:space="0" w:color="auto"/>
            <w:left w:val="none" w:sz="0" w:space="0" w:color="auto"/>
            <w:bottom w:val="none" w:sz="0" w:space="0" w:color="auto"/>
            <w:right w:val="none" w:sz="0" w:space="0" w:color="auto"/>
          </w:divBdr>
        </w:div>
        <w:div w:id="1833909411">
          <w:marLeft w:val="0"/>
          <w:marRight w:val="0"/>
          <w:marTop w:val="0"/>
          <w:marBottom w:val="0"/>
          <w:divBdr>
            <w:top w:val="none" w:sz="0" w:space="0" w:color="auto"/>
            <w:left w:val="none" w:sz="0" w:space="0" w:color="auto"/>
            <w:bottom w:val="none" w:sz="0" w:space="0" w:color="auto"/>
            <w:right w:val="none" w:sz="0" w:space="0" w:color="auto"/>
          </w:divBdr>
        </w:div>
        <w:div w:id="1441073858">
          <w:marLeft w:val="0"/>
          <w:marRight w:val="0"/>
          <w:marTop w:val="0"/>
          <w:marBottom w:val="0"/>
          <w:divBdr>
            <w:top w:val="none" w:sz="0" w:space="0" w:color="auto"/>
            <w:left w:val="none" w:sz="0" w:space="0" w:color="auto"/>
            <w:bottom w:val="none" w:sz="0" w:space="0" w:color="auto"/>
            <w:right w:val="none" w:sz="0" w:space="0" w:color="auto"/>
          </w:divBdr>
        </w:div>
        <w:div w:id="919289044">
          <w:marLeft w:val="0"/>
          <w:marRight w:val="0"/>
          <w:marTop w:val="0"/>
          <w:marBottom w:val="0"/>
          <w:divBdr>
            <w:top w:val="none" w:sz="0" w:space="0" w:color="auto"/>
            <w:left w:val="none" w:sz="0" w:space="0" w:color="auto"/>
            <w:bottom w:val="none" w:sz="0" w:space="0" w:color="auto"/>
            <w:right w:val="none" w:sz="0" w:space="0" w:color="auto"/>
          </w:divBdr>
        </w:div>
        <w:div w:id="439418990">
          <w:marLeft w:val="0"/>
          <w:marRight w:val="0"/>
          <w:marTop w:val="0"/>
          <w:marBottom w:val="0"/>
          <w:divBdr>
            <w:top w:val="none" w:sz="0" w:space="0" w:color="auto"/>
            <w:left w:val="none" w:sz="0" w:space="0" w:color="auto"/>
            <w:bottom w:val="none" w:sz="0" w:space="0" w:color="auto"/>
            <w:right w:val="none" w:sz="0" w:space="0" w:color="auto"/>
          </w:divBdr>
        </w:div>
        <w:div w:id="2067994102">
          <w:marLeft w:val="0"/>
          <w:marRight w:val="0"/>
          <w:marTop w:val="0"/>
          <w:marBottom w:val="0"/>
          <w:divBdr>
            <w:top w:val="none" w:sz="0" w:space="0" w:color="auto"/>
            <w:left w:val="none" w:sz="0" w:space="0" w:color="auto"/>
            <w:bottom w:val="none" w:sz="0" w:space="0" w:color="auto"/>
            <w:right w:val="none" w:sz="0" w:space="0" w:color="auto"/>
          </w:divBdr>
        </w:div>
        <w:div w:id="190579811">
          <w:marLeft w:val="0"/>
          <w:marRight w:val="0"/>
          <w:marTop w:val="0"/>
          <w:marBottom w:val="0"/>
          <w:divBdr>
            <w:top w:val="none" w:sz="0" w:space="0" w:color="auto"/>
            <w:left w:val="none" w:sz="0" w:space="0" w:color="auto"/>
            <w:bottom w:val="none" w:sz="0" w:space="0" w:color="auto"/>
            <w:right w:val="none" w:sz="0" w:space="0" w:color="auto"/>
          </w:divBdr>
        </w:div>
        <w:div w:id="1687749572">
          <w:marLeft w:val="0"/>
          <w:marRight w:val="0"/>
          <w:marTop w:val="0"/>
          <w:marBottom w:val="0"/>
          <w:divBdr>
            <w:top w:val="none" w:sz="0" w:space="0" w:color="auto"/>
            <w:left w:val="none" w:sz="0" w:space="0" w:color="auto"/>
            <w:bottom w:val="none" w:sz="0" w:space="0" w:color="auto"/>
            <w:right w:val="none" w:sz="0" w:space="0" w:color="auto"/>
          </w:divBdr>
        </w:div>
        <w:div w:id="1975983229">
          <w:marLeft w:val="0"/>
          <w:marRight w:val="0"/>
          <w:marTop w:val="0"/>
          <w:marBottom w:val="0"/>
          <w:divBdr>
            <w:top w:val="none" w:sz="0" w:space="0" w:color="auto"/>
            <w:left w:val="none" w:sz="0" w:space="0" w:color="auto"/>
            <w:bottom w:val="none" w:sz="0" w:space="0" w:color="auto"/>
            <w:right w:val="none" w:sz="0" w:space="0" w:color="auto"/>
          </w:divBdr>
        </w:div>
        <w:div w:id="1987852310">
          <w:marLeft w:val="0"/>
          <w:marRight w:val="0"/>
          <w:marTop w:val="0"/>
          <w:marBottom w:val="0"/>
          <w:divBdr>
            <w:top w:val="none" w:sz="0" w:space="0" w:color="auto"/>
            <w:left w:val="none" w:sz="0" w:space="0" w:color="auto"/>
            <w:bottom w:val="none" w:sz="0" w:space="0" w:color="auto"/>
            <w:right w:val="none" w:sz="0" w:space="0" w:color="auto"/>
          </w:divBdr>
        </w:div>
        <w:div w:id="816610837">
          <w:marLeft w:val="0"/>
          <w:marRight w:val="0"/>
          <w:marTop w:val="0"/>
          <w:marBottom w:val="0"/>
          <w:divBdr>
            <w:top w:val="none" w:sz="0" w:space="0" w:color="auto"/>
            <w:left w:val="none" w:sz="0" w:space="0" w:color="auto"/>
            <w:bottom w:val="none" w:sz="0" w:space="0" w:color="auto"/>
            <w:right w:val="none" w:sz="0" w:space="0" w:color="auto"/>
          </w:divBdr>
        </w:div>
        <w:div w:id="141312504">
          <w:marLeft w:val="0"/>
          <w:marRight w:val="0"/>
          <w:marTop w:val="0"/>
          <w:marBottom w:val="0"/>
          <w:divBdr>
            <w:top w:val="none" w:sz="0" w:space="0" w:color="auto"/>
            <w:left w:val="none" w:sz="0" w:space="0" w:color="auto"/>
            <w:bottom w:val="none" w:sz="0" w:space="0" w:color="auto"/>
            <w:right w:val="none" w:sz="0" w:space="0" w:color="auto"/>
          </w:divBdr>
        </w:div>
        <w:div w:id="1880514190">
          <w:marLeft w:val="0"/>
          <w:marRight w:val="0"/>
          <w:marTop w:val="0"/>
          <w:marBottom w:val="0"/>
          <w:divBdr>
            <w:top w:val="none" w:sz="0" w:space="0" w:color="auto"/>
            <w:left w:val="none" w:sz="0" w:space="0" w:color="auto"/>
            <w:bottom w:val="none" w:sz="0" w:space="0" w:color="auto"/>
            <w:right w:val="none" w:sz="0" w:space="0" w:color="auto"/>
          </w:divBdr>
        </w:div>
        <w:div w:id="590940096">
          <w:marLeft w:val="0"/>
          <w:marRight w:val="0"/>
          <w:marTop w:val="0"/>
          <w:marBottom w:val="0"/>
          <w:divBdr>
            <w:top w:val="none" w:sz="0" w:space="0" w:color="auto"/>
            <w:left w:val="none" w:sz="0" w:space="0" w:color="auto"/>
            <w:bottom w:val="none" w:sz="0" w:space="0" w:color="auto"/>
            <w:right w:val="none" w:sz="0" w:space="0" w:color="auto"/>
          </w:divBdr>
        </w:div>
        <w:div w:id="1521823260">
          <w:marLeft w:val="0"/>
          <w:marRight w:val="0"/>
          <w:marTop w:val="0"/>
          <w:marBottom w:val="0"/>
          <w:divBdr>
            <w:top w:val="none" w:sz="0" w:space="0" w:color="auto"/>
            <w:left w:val="none" w:sz="0" w:space="0" w:color="auto"/>
            <w:bottom w:val="none" w:sz="0" w:space="0" w:color="auto"/>
            <w:right w:val="none" w:sz="0" w:space="0" w:color="auto"/>
          </w:divBdr>
        </w:div>
        <w:div w:id="1802721053">
          <w:marLeft w:val="0"/>
          <w:marRight w:val="0"/>
          <w:marTop w:val="0"/>
          <w:marBottom w:val="0"/>
          <w:divBdr>
            <w:top w:val="none" w:sz="0" w:space="0" w:color="auto"/>
            <w:left w:val="none" w:sz="0" w:space="0" w:color="auto"/>
            <w:bottom w:val="none" w:sz="0" w:space="0" w:color="auto"/>
            <w:right w:val="none" w:sz="0" w:space="0" w:color="auto"/>
          </w:divBdr>
        </w:div>
        <w:div w:id="259411924">
          <w:marLeft w:val="0"/>
          <w:marRight w:val="0"/>
          <w:marTop w:val="0"/>
          <w:marBottom w:val="0"/>
          <w:divBdr>
            <w:top w:val="none" w:sz="0" w:space="0" w:color="auto"/>
            <w:left w:val="none" w:sz="0" w:space="0" w:color="auto"/>
            <w:bottom w:val="none" w:sz="0" w:space="0" w:color="auto"/>
            <w:right w:val="none" w:sz="0" w:space="0" w:color="auto"/>
          </w:divBdr>
        </w:div>
        <w:div w:id="409424871">
          <w:marLeft w:val="0"/>
          <w:marRight w:val="0"/>
          <w:marTop w:val="0"/>
          <w:marBottom w:val="0"/>
          <w:divBdr>
            <w:top w:val="none" w:sz="0" w:space="0" w:color="auto"/>
            <w:left w:val="none" w:sz="0" w:space="0" w:color="auto"/>
            <w:bottom w:val="none" w:sz="0" w:space="0" w:color="auto"/>
            <w:right w:val="none" w:sz="0" w:space="0" w:color="auto"/>
          </w:divBdr>
        </w:div>
        <w:div w:id="1525706322">
          <w:marLeft w:val="0"/>
          <w:marRight w:val="0"/>
          <w:marTop w:val="0"/>
          <w:marBottom w:val="0"/>
          <w:divBdr>
            <w:top w:val="none" w:sz="0" w:space="0" w:color="auto"/>
            <w:left w:val="none" w:sz="0" w:space="0" w:color="auto"/>
            <w:bottom w:val="none" w:sz="0" w:space="0" w:color="auto"/>
            <w:right w:val="none" w:sz="0" w:space="0" w:color="auto"/>
          </w:divBdr>
        </w:div>
        <w:div w:id="1718043012">
          <w:marLeft w:val="0"/>
          <w:marRight w:val="0"/>
          <w:marTop w:val="0"/>
          <w:marBottom w:val="0"/>
          <w:divBdr>
            <w:top w:val="none" w:sz="0" w:space="0" w:color="auto"/>
            <w:left w:val="none" w:sz="0" w:space="0" w:color="auto"/>
            <w:bottom w:val="none" w:sz="0" w:space="0" w:color="auto"/>
            <w:right w:val="none" w:sz="0" w:space="0" w:color="auto"/>
          </w:divBdr>
        </w:div>
        <w:div w:id="45300377">
          <w:marLeft w:val="0"/>
          <w:marRight w:val="0"/>
          <w:marTop w:val="0"/>
          <w:marBottom w:val="0"/>
          <w:divBdr>
            <w:top w:val="none" w:sz="0" w:space="0" w:color="auto"/>
            <w:left w:val="none" w:sz="0" w:space="0" w:color="auto"/>
            <w:bottom w:val="none" w:sz="0" w:space="0" w:color="auto"/>
            <w:right w:val="none" w:sz="0" w:space="0" w:color="auto"/>
          </w:divBdr>
        </w:div>
        <w:div w:id="587038050">
          <w:marLeft w:val="0"/>
          <w:marRight w:val="0"/>
          <w:marTop w:val="0"/>
          <w:marBottom w:val="0"/>
          <w:divBdr>
            <w:top w:val="none" w:sz="0" w:space="0" w:color="auto"/>
            <w:left w:val="none" w:sz="0" w:space="0" w:color="auto"/>
            <w:bottom w:val="none" w:sz="0" w:space="0" w:color="auto"/>
            <w:right w:val="none" w:sz="0" w:space="0" w:color="auto"/>
          </w:divBdr>
        </w:div>
        <w:div w:id="1223717621">
          <w:marLeft w:val="0"/>
          <w:marRight w:val="0"/>
          <w:marTop w:val="0"/>
          <w:marBottom w:val="0"/>
          <w:divBdr>
            <w:top w:val="none" w:sz="0" w:space="0" w:color="auto"/>
            <w:left w:val="none" w:sz="0" w:space="0" w:color="auto"/>
            <w:bottom w:val="none" w:sz="0" w:space="0" w:color="auto"/>
            <w:right w:val="none" w:sz="0" w:space="0" w:color="auto"/>
          </w:divBdr>
        </w:div>
        <w:div w:id="1080106121">
          <w:marLeft w:val="0"/>
          <w:marRight w:val="0"/>
          <w:marTop w:val="0"/>
          <w:marBottom w:val="0"/>
          <w:divBdr>
            <w:top w:val="none" w:sz="0" w:space="0" w:color="auto"/>
            <w:left w:val="none" w:sz="0" w:space="0" w:color="auto"/>
            <w:bottom w:val="none" w:sz="0" w:space="0" w:color="auto"/>
            <w:right w:val="none" w:sz="0" w:space="0" w:color="auto"/>
          </w:divBdr>
        </w:div>
        <w:div w:id="1020621239">
          <w:marLeft w:val="0"/>
          <w:marRight w:val="0"/>
          <w:marTop w:val="0"/>
          <w:marBottom w:val="0"/>
          <w:divBdr>
            <w:top w:val="none" w:sz="0" w:space="0" w:color="auto"/>
            <w:left w:val="none" w:sz="0" w:space="0" w:color="auto"/>
            <w:bottom w:val="none" w:sz="0" w:space="0" w:color="auto"/>
            <w:right w:val="none" w:sz="0" w:space="0" w:color="auto"/>
          </w:divBdr>
        </w:div>
        <w:div w:id="369381677">
          <w:marLeft w:val="0"/>
          <w:marRight w:val="0"/>
          <w:marTop w:val="0"/>
          <w:marBottom w:val="0"/>
          <w:divBdr>
            <w:top w:val="none" w:sz="0" w:space="0" w:color="auto"/>
            <w:left w:val="none" w:sz="0" w:space="0" w:color="auto"/>
            <w:bottom w:val="none" w:sz="0" w:space="0" w:color="auto"/>
            <w:right w:val="none" w:sz="0" w:space="0" w:color="auto"/>
          </w:divBdr>
        </w:div>
      </w:divsChild>
    </w:div>
    <w:div w:id="1020619036">
      <w:bodyDiv w:val="1"/>
      <w:marLeft w:val="0"/>
      <w:marRight w:val="0"/>
      <w:marTop w:val="0"/>
      <w:marBottom w:val="0"/>
      <w:divBdr>
        <w:top w:val="none" w:sz="0" w:space="0" w:color="auto"/>
        <w:left w:val="none" w:sz="0" w:space="0" w:color="auto"/>
        <w:bottom w:val="none" w:sz="0" w:space="0" w:color="auto"/>
        <w:right w:val="none" w:sz="0" w:space="0" w:color="auto"/>
      </w:divBdr>
      <w:divsChild>
        <w:div w:id="1555578418">
          <w:marLeft w:val="0"/>
          <w:marRight w:val="0"/>
          <w:marTop w:val="0"/>
          <w:marBottom w:val="200"/>
          <w:divBdr>
            <w:top w:val="none" w:sz="0" w:space="0" w:color="auto"/>
            <w:left w:val="none" w:sz="0" w:space="0" w:color="auto"/>
            <w:bottom w:val="none" w:sz="0" w:space="0" w:color="auto"/>
            <w:right w:val="none" w:sz="0" w:space="0" w:color="auto"/>
          </w:divBdr>
        </w:div>
        <w:div w:id="283777364">
          <w:marLeft w:val="0"/>
          <w:marRight w:val="0"/>
          <w:marTop w:val="0"/>
          <w:marBottom w:val="200"/>
          <w:divBdr>
            <w:top w:val="none" w:sz="0" w:space="0" w:color="auto"/>
            <w:left w:val="none" w:sz="0" w:space="0" w:color="auto"/>
            <w:bottom w:val="none" w:sz="0" w:space="0" w:color="auto"/>
            <w:right w:val="none" w:sz="0" w:space="0" w:color="auto"/>
          </w:divBdr>
        </w:div>
        <w:div w:id="807356389">
          <w:marLeft w:val="0"/>
          <w:marRight w:val="0"/>
          <w:marTop w:val="0"/>
          <w:marBottom w:val="200"/>
          <w:divBdr>
            <w:top w:val="none" w:sz="0" w:space="0" w:color="auto"/>
            <w:left w:val="none" w:sz="0" w:space="0" w:color="auto"/>
            <w:bottom w:val="none" w:sz="0" w:space="0" w:color="auto"/>
            <w:right w:val="none" w:sz="0" w:space="0" w:color="auto"/>
          </w:divBdr>
        </w:div>
        <w:div w:id="1004629925">
          <w:marLeft w:val="0"/>
          <w:marRight w:val="0"/>
          <w:marTop w:val="0"/>
          <w:marBottom w:val="200"/>
          <w:divBdr>
            <w:top w:val="none" w:sz="0" w:space="0" w:color="auto"/>
            <w:left w:val="none" w:sz="0" w:space="0" w:color="auto"/>
            <w:bottom w:val="none" w:sz="0" w:space="0" w:color="auto"/>
            <w:right w:val="none" w:sz="0" w:space="0" w:color="auto"/>
          </w:divBdr>
        </w:div>
      </w:divsChild>
    </w:div>
    <w:div w:id="1838381561">
      <w:bodyDiv w:val="1"/>
      <w:marLeft w:val="0"/>
      <w:marRight w:val="0"/>
      <w:marTop w:val="0"/>
      <w:marBottom w:val="0"/>
      <w:divBdr>
        <w:top w:val="none" w:sz="0" w:space="0" w:color="auto"/>
        <w:left w:val="none" w:sz="0" w:space="0" w:color="auto"/>
        <w:bottom w:val="none" w:sz="0" w:space="0" w:color="auto"/>
        <w:right w:val="none" w:sz="0" w:space="0" w:color="auto"/>
      </w:divBdr>
      <w:divsChild>
        <w:div w:id="1867983645">
          <w:marLeft w:val="0"/>
          <w:marRight w:val="0"/>
          <w:marTop w:val="0"/>
          <w:marBottom w:val="0"/>
          <w:divBdr>
            <w:top w:val="none" w:sz="0" w:space="0" w:color="auto"/>
            <w:left w:val="none" w:sz="0" w:space="0" w:color="auto"/>
            <w:bottom w:val="none" w:sz="0" w:space="0" w:color="auto"/>
            <w:right w:val="none" w:sz="0" w:space="0" w:color="auto"/>
          </w:divBdr>
        </w:div>
        <w:div w:id="321660304">
          <w:marLeft w:val="0"/>
          <w:marRight w:val="0"/>
          <w:marTop w:val="0"/>
          <w:marBottom w:val="0"/>
          <w:divBdr>
            <w:top w:val="none" w:sz="0" w:space="0" w:color="auto"/>
            <w:left w:val="none" w:sz="0" w:space="0" w:color="auto"/>
            <w:bottom w:val="none" w:sz="0" w:space="0" w:color="auto"/>
            <w:right w:val="none" w:sz="0" w:space="0" w:color="auto"/>
          </w:divBdr>
        </w:div>
        <w:div w:id="507523592">
          <w:marLeft w:val="0"/>
          <w:marRight w:val="0"/>
          <w:marTop w:val="0"/>
          <w:marBottom w:val="0"/>
          <w:divBdr>
            <w:top w:val="none" w:sz="0" w:space="0" w:color="auto"/>
            <w:left w:val="none" w:sz="0" w:space="0" w:color="auto"/>
            <w:bottom w:val="none" w:sz="0" w:space="0" w:color="auto"/>
            <w:right w:val="none" w:sz="0" w:space="0" w:color="auto"/>
          </w:divBdr>
        </w:div>
        <w:div w:id="183147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032806\OneDrive\Templates\Mo%20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FC616-27A4-4692-8B80-EB3688B6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 Template</Template>
  <TotalTime>311</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BTEC National 90 Credit Diploma in Creative Media Production</vt:lpstr>
    </vt:vector>
  </TitlesOfParts>
  <Company>Salford City College</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 National 90 Credit Diploma in Creative Media Production</dc:title>
  <dc:subject>Unit 72: Computer Games Design</dc:subject>
  <dc:creator>Joseph Roper</dc:creator>
  <cp:lastModifiedBy>joseph roper</cp:lastModifiedBy>
  <cp:revision>21</cp:revision>
  <dcterms:created xsi:type="dcterms:W3CDTF">2017-10-10T20:37:00Z</dcterms:created>
  <dcterms:modified xsi:type="dcterms:W3CDTF">2019-05-10T22:04:00Z</dcterms:modified>
</cp:coreProperties>
</file>